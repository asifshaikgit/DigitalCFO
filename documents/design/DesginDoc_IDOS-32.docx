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page" w:horzAnchor="margin" w:tblpY="2461"/>
        <w:tblW w:w="9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"/>
        <w:gridCol w:w="2013"/>
        <w:gridCol w:w="3257"/>
        <w:gridCol w:w="3104"/>
      </w:tblGrid>
      <w:tr w:rsidR="008B1403" w14:paraId="1761D61B" w14:textId="77777777" w:rsidTr="008528B8">
        <w:trPr>
          <w:trHeight w:val="361"/>
        </w:trPr>
        <w:tc>
          <w:tcPr>
            <w:tcW w:w="9285" w:type="dxa"/>
            <w:gridSpan w:val="4"/>
            <w:tcBorders>
              <w:top w:val="single" w:sz="12" w:space="0" w:color="00338D"/>
              <w:left w:val="single" w:sz="6" w:space="0" w:color="00338D"/>
              <w:bottom w:val="single" w:sz="18" w:space="0" w:color="00338D"/>
              <w:right w:val="single" w:sz="6" w:space="0" w:color="00338D"/>
            </w:tcBorders>
            <w:shd w:val="clear" w:color="auto" w:fill="00338D"/>
            <w:hideMark/>
          </w:tcPr>
          <w:p w14:paraId="2A5B9B4E" w14:textId="77777777" w:rsidR="008B1403" w:rsidRDefault="008B1403" w:rsidP="008B1403">
            <w:pPr>
              <w:pStyle w:val="TableParagraph"/>
              <w:spacing w:before="46" w:line="256" w:lineRule="auto"/>
              <w:ind w:left="21"/>
              <w:rPr>
                <w:rFonts w:ascii="Univers for KPMG" w:eastAsia="Univers 45 Light" w:hAnsi="Univers for KPMG" w:cs="Univers 45 Light"/>
                <w:sz w:val="18"/>
                <w:szCs w:val="18"/>
              </w:rPr>
            </w:pPr>
            <w:r>
              <w:rPr>
                <w:rFonts w:ascii="Univers for KPMG" w:hAnsi="Univers for KPMG"/>
                <w:b/>
                <w:color w:val="FFFFFF"/>
                <w:spacing w:val="-1"/>
                <w:sz w:val="18"/>
              </w:rPr>
              <w:t>Revisionhistory</w:t>
            </w:r>
          </w:p>
        </w:tc>
      </w:tr>
      <w:tr w:rsidR="008B1403" w14:paraId="4FA45880" w14:textId="77777777" w:rsidTr="008528B8">
        <w:trPr>
          <w:trHeight w:hRule="exact" w:val="354"/>
        </w:trPr>
        <w:tc>
          <w:tcPr>
            <w:tcW w:w="911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  <w:shd w:val="clear" w:color="auto" w:fill="0091DA"/>
            <w:hideMark/>
          </w:tcPr>
          <w:p w14:paraId="1F5F8A53" w14:textId="77777777" w:rsidR="008B1403" w:rsidRDefault="008B1403" w:rsidP="008B1403">
            <w:pPr>
              <w:pStyle w:val="TableParagraph"/>
              <w:spacing w:before="53" w:line="256" w:lineRule="auto"/>
              <w:ind w:left="27"/>
              <w:rPr>
                <w:rFonts w:ascii="Univers for KPMG" w:eastAsia="Univers for KPMG" w:hAnsi="Univers for KPMG" w:cs="Univers for KPMG"/>
                <w:sz w:val="18"/>
                <w:szCs w:val="18"/>
              </w:rPr>
            </w:pPr>
            <w:r>
              <w:rPr>
                <w:rFonts w:ascii="Univers for KPMG" w:hAnsi="Univers for KPMG"/>
                <w:b/>
                <w:color w:val="FFFFFF"/>
                <w:spacing w:val="-1"/>
                <w:sz w:val="18"/>
              </w:rPr>
              <w:t>Version</w:t>
            </w:r>
          </w:p>
        </w:tc>
        <w:tc>
          <w:tcPr>
            <w:tcW w:w="2013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  <w:shd w:val="clear" w:color="auto" w:fill="0091DA"/>
            <w:hideMark/>
          </w:tcPr>
          <w:p w14:paraId="2F4A54B1" w14:textId="77777777" w:rsidR="008B1403" w:rsidRDefault="008B1403" w:rsidP="008B1403">
            <w:pPr>
              <w:pStyle w:val="TableParagraph"/>
              <w:spacing w:before="53" w:line="256" w:lineRule="auto"/>
              <w:ind w:left="225"/>
              <w:rPr>
                <w:rFonts w:ascii="Univers for KPMG" w:eastAsia="Univers for KPMG" w:hAnsi="Univers for KPMG" w:cs="Univers for KPMG"/>
                <w:sz w:val="18"/>
                <w:szCs w:val="18"/>
              </w:rPr>
            </w:pPr>
            <w:r>
              <w:rPr>
                <w:rFonts w:ascii="Univers for KPMG" w:hAnsi="Univers for KPMG"/>
                <w:b/>
                <w:color w:val="FFFFFF"/>
                <w:sz w:val="18"/>
              </w:rPr>
              <w:t>Author</w:t>
            </w:r>
          </w:p>
        </w:tc>
        <w:tc>
          <w:tcPr>
            <w:tcW w:w="3257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  <w:shd w:val="clear" w:color="auto" w:fill="0091DA"/>
            <w:hideMark/>
          </w:tcPr>
          <w:p w14:paraId="519FC92A" w14:textId="77777777" w:rsidR="008B1403" w:rsidRDefault="008B1403" w:rsidP="008B1403">
            <w:pPr>
              <w:pStyle w:val="TableParagraph"/>
              <w:spacing w:before="53" w:line="256" w:lineRule="auto"/>
              <w:ind w:left="730"/>
              <w:rPr>
                <w:rFonts w:ascii="Univers for KPMG" w:eastAsia="Univers for KPMG" w:hAnsi="Univers for KPMG" w:cs="Univers for KPMG"/>
                <w:sz w:val="18"/>
                <w:szCs w:val="18"/>
              </w:rPr>
            </w:pPr>
            <w:r>
              <w:rPr>
                <w:rFonts w:ascii="Univers for KPMG" w:hAnsi="Univers for KPMG"/>
                <w:b/>
                <w:color w:val="FFFFFF"/>
                <w:spacing w:val="-1"/>
                <w:sz w:val="18"/>
              </w:rPr>
              <w:t>Date</w:t>
            </w:r>
          </w:p>
        </w:tc>
        <w:tc>
          <w:tcPr>
            <w:tcW w:w="3104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  <w:shd w:val="clear" w:color="auto" w:fill="0091DA"/>
            <w:hideMark/>
          </w:tcPr>
          <w:p w14:paraId="79F5394E" w14:textId="77777777" w:rsidR="008B1403" w:rsidRDefault="008B1403" w:rsidP="008B1403">
            <w:pPr>
              <w:pStyle w:val="TableParagraph"/>
              <w:spacing w:before="53" w:line="256" w:lineRule="auto"/>
              <w:ind w:left="14"/>
              <w:rPr>
                <w:rFonts w:ascii="Univers for KPMG" w:eastAsia="Univers for KPMG" w:hAnsi="Univers for KPMG" w:cs="Univers for KPMG"/>
                <w:sz w:val="18"/>
                <w:szCs w:val="18"/>
              </w:rPr>
            </w:pPr>
            <w:r>
              <w:rPr>
                <w:rFonts w:ascii="Univers for KPMG" w:hAnsi="Univers for KPMG"/>
                <w:b/>
                <w:color w:val="FFFFFF"/>
                <w:spacing w:val="-1"/>
                <w:sz w:val="18"/>
              </w:rPr>
              <w:t>Revision</w:t>
            </w:r>
          </w:p>
        </w:tc>
      </w:tr>
      <w:tr w:rsidR="008B1403" w14:paraId="5E5EBAC0" w14:textId="77777777" w:rsidTr="008528B8">
        <w:trPr>
          <w:trHeight w:hRule="exact" w:val="477"/>
        </w:trPr>
        <w:tc>
          <w:tcPr>
            <w:tcW w:w="911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  <w:hideMark/>
          </w:tcPr>
          <w:p w14:paraId="6EE40761" w14:textId="77777777" w:rsidR="008B1403" w:rsidRDefault="008B1403" w:rsidP="008B1403">
            <w:pPr>
              <w:pStyle w:val="TableParagraph"/>
              <w:spacing w:before="73" w:line="256" w:lineRule="auto"/>
              <w:ind w:left="27"/>
              <w:rPr>
                <w:rFonts w:ascii="Univers for KPMG" w:hAnsi="Univers for KPMG"/>
                <w:spacing w:val="-1"/>
                <w:sz w:val="18"/>
              </w:rPr>
            </w:pPr>
            <w:r>
              <w:rPr>
                <w:rFonts w:ascii="Univers for KPMG" w:hAnsi="Univers for KPMG"/>
                <w:spacing w:val="-1"/>
                <w:sz w:val="18"/>
              </w:rPr>
              <w:t xml:space="preserve">1.0                                                                                   </w:t>
            </w:r>
          </w:p>
        </w:tc>
        <w:tc>
          <w:tcPr>
            <w:tcW w:w="2013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</w:tcPr>
          <w:p w14:paraId="3CFC0F1F" w14:textId="5F0BA42F" w:rsidR="008B1403" w:rsidRDefault="008528B8" w:rsidP="008B1403">
            <w:pPr>
              <w:pStyle w:val="TableParagraph"/>
              <w:spacing w:before="73" w:line="256" w:lineRule="auto"/>
              <w:rPr>
                <w:rFonts w:ascii="Univers for KPMG" w:hAnsi="Univers for KPMG"/>
                <w:spacing w:val="-1"/>
                <w:sz w:val="18"/>
              </w:rPr>
            </w:pPr>
            <w:r>
              <w:rPr>
                <w:rFonts w:ascii="Univers for KPMG" w:hAnsi="Univers for KPMG"/>
                <w:spacing w:val="-1"/>
                <w:sz w:val="18"/>
              </w:rPr>
              <w:t>Daniel Sebok</w:t>
            </w:r>
          </w:p>
          <w:p w14:paraId="2CDCEDE8" w14:textId="77777777" w:rsidR="008B1403" w:rsidRDefault="008B1403" w:rsidP="008B1403">
            <w:pPr>
              <w:pStyle w:val="TableParagraph"/>
              <w:spacing w:before="73" w:line="256" w:lineRule="auto"/>
              <w:rPr>
                <w:rFonts w:ascii="Univers for KPMG" w:hAnsi="Univers for KPMG"/>
                <w:spacing w:val="-1"/>
                <w:sz w:val="18"/>
              </w:rPr>
            </w:pPr>
          </w:p>
        </w:tc>
        <w:tc>
          <w:tcPr>
            <w:tcW w:w="3257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  <w:hideMark/>
          </w:tcPr>
          <w:p w14:paraId="329FA85C" w14:textId="7C259BE6" w:rsidR="008B1403" w:rsidRDefault="008528B8" w:rsidP="00224904">
            <w:pPr>
              <w:pStyle w:val="TableParagraph"/>
              <w:spacing w:before="73" w:line="256" w:lineRule="auto"/>
              <w:ind w:left="730"/>
              <w:rPr>
                <w:rFonts w:ascii="Univers for KPMG" w:hAnsi="Univers for KPMG"/>
                <w:spacing w:val="-1"/>
                <w:sz w:val="18"/>
              </w:rPr>
            </w:pPr>
            <w:r>
              <w:rPr>
                <w:rFonts w:ascii="Univers for KPMG" w:hAnsi="Univers for KPMG"/>
                <w:spacing w:val="-1"/>
                <w:sz w:val="18"/>
              </w:rPr>
              <w:t>Jan 25</w:t>
            </w:r>
            <w:r w:rsidR="008B1403">
              <w:rPr>
                <w:rFonts w:ascii="Univers for KPMG" w:hAnsi="Univers for KPMG"/>
                <w:spacing w:val="-1"/>
                <w:sz w:val="18"/>
              </w:rPr>
              <w:t>,</w:t>
            </w:r>
            <w:r>
              <w:rPr>
                <w:rFonts w:ascii="Univers for KPMG" w:hAnsi="Univers for KPMG"/>
                <w:spacing w:val="-1"/>
                <w:sz w:val="18"/>
              </w:rPr>
              <w:t xml:space="preserve">2021          </w:t>
            </w:r>
          </w:p>
        </w:tc>
        <w:tc>
          <w:tcPr>
            <w:tcW w:w="3104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  <w:hideMark/>
          </w:tcPr>
          <w:p w14:paraId="7DF85828" w14:textId="77777777" w:rsidR="008B1403" w:rsidRDefault="008B1403" w:rsidP="008B1403">
            <w:pPr>
              <w:rPr>
                <w:ins w:id="0" w:author="admin" w:date="2021-01-28T17:35:00Z"/>
                <w:rFonts w:ascii="Univers for KPMG" w:hAnsi="Univers for KPMG"/>
                <w:spacing w:val="-1"/>
                <w:sz w:val="18"/>
              </w:rPr>
            </w:pPr>
            <w:r>
              <w:rPr>
                <w:rFonts w:ascii="Univers for KPMG" w:hAnsi="Univers for KPMG"/>
                <w:spacing w:val="-1"/>
                <w:sz w:val="18"/>
              </w:rPr>
              <w:t xml:space="preserve"> Initial Draft </w:t>
            </w:r>
          </w:p>
          <w:p w14:paraId="048BE280" w14:textId="77777777" w:rsidR="00A54526" w:rsidRDefault="00A54526" w:rsidP="008B1403">
            <w:pPr>
              <w:rPr>
                <w:ins w:id="1" w:author="admin" w:date="2021-01-28T17:35:00Z"/>
                <w:rFonts w:ascii="Univers for KPMG" w:hAnsi="Univers for KPMG"/>
                <w:spacing w:val="-1"/>
                <w:sz w:val="18"/>
              </w:rPr>
            </w:pPr>
          </w:p>
          <w:p w14:paraId="320AAB69" w14:textId="2271D883" w:rsidR="00A54526" w:rsidRDefault="00A54526" w:rsidP="008B1403">
            <w:pPr>
              <w:rPr>
                <w:rFonts w:ascii="Univers for KPMG" w:hAnsi="Univers for KPMG"/>
                <w:spacing w:val="-1"/>
                <w:sz w:val="18"/>
              </w:rPr>
            </w:pPr>
          </w:p>
        </w:tc>
      </w:tr>
      <w:tr w:rsidR="00A54526" w14:paraId="5D2CFE04" w14:textId="77777777" w:rsidTr="008528B8">
        <w:trPr>
          <w:trHeight w:hRule="exact" w:val="477"/>
          <w:ins w:id="2" w:author="admin" w:date="2021-01-28T17:35:00Z"/>
        </w:trPr>
        <w:tc>
          <w:tcPr>
            <w:tcW w:w="911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</w:tcPr>
          <w:p w14:paraId="522E08FC" w14:textId="1BC7DADC" w:rsidR="00A54526" w:rsidRDefault="00A54526" w:rsidP="008B1403">
            <w:pPr>
              <w:pStyle w:val="TableParagraph"/>
              <w:spacing w:before="73" w:line="256" w:lineRule="auto"/>
              <w:ind w:left="27"/>
              <w:rPr>
                <w:ins w:id="3" w:author="admin" w:date="2021-01-28T17:35:00Z"/>
                <w:rFonts w:ascii="Univers for KPMG" w:hAnsi="Univers for KPMG"/>
                <w:spacing w:val="-1"/>
                <w:sz w:val="18"/>
              </w:rPr>
            </w:pPr>
            <w:ins w:id="4" w:author="admin" w:date="2021-01-28T17:35:00Z">
              <w:r>
                <w:rPr>
                  <w:rFonts w:ascii="Univers for KPMG" w:hAnsi="Univers for KPMG"/>
                  <w:spacing w:val="-1"/>
                  <w:sz w:val="18"/>
                </w:rPr>
                <w:t>1.1</w:t>
              </w:r>
            </w:ins>
          </w:p>
        </w:tc>
        <w:tc>
          <w:tcPr>
            <w:tcW w:w="2013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</w:tcPr>
          <w:p w14:paraId="4B1B8B15" w14:textId="7D7ADB5A" w:rsidR="00A54526" w:rsidRDefault="00A54526" w:rsidP="008B1403">
            <w:pPr>
              <w:pStyle w:val="TableParagraph"/>
              <w:spacing w:before="73" w:line="256" w:lineRule="auto"/>
              <w:rPr>
                <w:ins w:id="5" w:author="admin" w:date="2021-01-28T17:35:00Z"/>
                <w:rFonts w:ascii="Univers for KPMG" w:hAnsi="Univers for KPMG"/>
                <w:spacing w:val="-1"/>
                <w:sz w:val="18"/>
              </w:rPr>
            </w:pPr>
            <w:ins w:id="6" w:author="admin" w:date="2021-01-28T17:35:00Z">
              <w:r>
                <w:rPr>
                  <w:rFonts w:ascii="Univers for KPMG" w:hAnsi="Univers for KPMG"/>
                  <w:spacing w:val="-1"/>
                  <w:sz w:val="18"/>
                </w:rPr>
                <w:t>Sunil K Namdev</w:t>
              </w:r>
            </w:ins>
          </w:p>
        </w:tc>
        <w:tc>
          <w:tcPr>
            <w:tcW w:w="3257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</w:tcPr>
          <w:p w14:paraId="7AB36ECE" w14:textId="5C006BD2" w:rsidR="00A54526" w:rsidRDefault="00A54526" w:rsidP="00224904">
            <w:pPr>
              <w:pStyle w:val="TableParagraph"/>
              <w:spacing w:before="73" w:line="256" w:lineRule="auto"/>
              <w:ind w:left="730"/>
              <w:rPr>
                <w:ins w:id="7" w:author="admin" w:date="2021-01-28T17:35:00Z"/>
                <w:rFonts w:ascii="Univers for KPMG" w:hAnsi="Univers for KPMG"/>
                <w:spacing w:val="-1"/>
                <w:sz w:val="18"/>
              </w:rPr>
            </w:pPr>
            <w:ins w:id="8" w:author="admin" w:date="2021-01-28T17:35:00Z">
              <w:r>
                <w:rPr>
                  <w:rFonts w:ascii="Univers for KPMG" w:hAnsi="Univers for KPMG"/>
                  <w:spacing w:val="-1"/>
                  <w:sz w:val="18"/>
                </w:rPr>
                <w:t>Jan 28, 2021</w:t>
              </w:r>
            </w:ins>
          </w:p>
        </w:tc>
        <w:tc>
          <w:tcPr>
            <w:tcW w:w="3104" w:type="dxa"/>
            <w:tcBorders>
              <w:top w:val="single" w:sz="18" w:space="0" w:color="00338D"/>
              <w:left w:val="nil"/>
              <w:bottom w:val="single" w:sz="18" w:space="0" w:color="00338D"/>
              <w:right w:val="nil"/>
            </w:tcBorders>
          </w:tcPr>
          <w:p w14:paraId="50AECE4B" w14:textId="20EBE96D" w:rsidR="00A54526" w:rsidRDefault="00A54526" w:rsidP="008B1403">
            <w:pPr>
              <w:rPr>
                <w:ins w:id="9" w:author="admin" w:date="2021-01-28T17:35:00Z"/>
                <w:rFonts w:ascii="Univers for KPMG" w:hAnsi="Univers for KPMG"/>
                <w:spacing w:val="-1"/>
                <w:sz w:val="18"/>
              </w:rPr>
            </w:pPr>
            <w:ins w:id="10" w:author="admin" w:date="2021-01-28T17:35:00Z">
              <w:r>
                <w:rPr>
                  <w:rFonts w:ascii="Univers for KPMG" w:hAnsi="Univers for KPMG"/>
                  <w:spacing w:val="-1"/>
                  <w:sz w:val="18"/>
                </w:rPr>
                <w:t>Reviewed</w:t>
              </w:r>
            </w:ins>
          </w:p>
        </w:tc>
      </w:tr>
    </w:tbl>
    <w:p w14:paraId="4FD3E31A" w14:textId="49DAB094" w:rsidR="00A970BD" w:rsidRDefault="00224904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Design document for </w:t>
      </w:r>
      <w:r w:rsidR="004C721A">
        <w:rPr>
          <w:rFonts w:ascii="Lucida Sans" w:hAnsi="Lucida Sans"/>
          <w:sz w:val="32"/>
          <w:szCs w:val="32"/>
        </w:rPr>
        <w:t>IDOS-32</w:t>
      </w:r>
    </w:p>
    <w:p w14:paraId="0EBC2AD3" w14:textId="77777777" w:rsidR="009F7F63" w:rsidRPr="009F7F63" w:rsidRDefault="009F7F63" w:rsidP="009F7F63">
      <w:pPr>
        <w:rPr>
          <w:rFonts w:ascii="Lucida Sans" w:hAnsi="Lucida Sans"/>
          <w:sz w:val="32"/>
          <w:szCs w:val="32"/>
        </w:rPr>
      </w:pPr>
    </w:p>
    <w:p w14:paraId="63C393FA" w14:textId="77777777" w:rsidR="009F7F63" w:rsidRDefault="009F7F63" w:rsidP="009F7F63">
      <w:pPr>
        <w:tabs>
          <w:tab w:val="left" w:pos="6255"/>
        </w:tabs>
        <w:rPr>
          <w:rFonts w:ascii="Lucida Sans" w:hAnsi="Lucida Sans"/>
          <w:sz w:val="32"/>
          <w:szCs w:val="32"/>
        </w:rPr>
      </w:pPr>
    </w:p>
    <w:p w14:paraId="315347D7" w14:textId="0805C2A2" w:rsidR="009F7F63" w:rsidRPr="003901C5" w:rsidRDefault="009F7F63" w:rsidP="009F7F63">
      <w:pPr>
        <w:tabs>
          <w:tab w:val="left" w:pos="6255"/>
        </w:tabs>
        <w:rPr>
          <w:rFonts w:ascii="Lucida Sans" w:hAnsi="Lucida Sans"/>
          <w:b/>
          <w:sz w:val="28"/>
          <w:szCs w:val="28"/>
          <w:u w:val="single"/>
        </w:rPr>
      </w:pPr>
      <w:r w:rsidRPr="003901C5">
        <w:rPr>
          <w:rFonts w:ascii="Lucida Sans" w:hAnsi="Lucida Sans"/>
          <w:b/>
          <w:sz w:val="28"/>
          <w:szCs w:val="28"/>
          <w:u w:val="single"/>
        </w:rPr>
        <w:t>Functionality impact</w:t>
      </w:r>
      <w:r w:rsidR="003901C5" w:rsidRPr="003901C5">
        <w:rPr>
          <w:rFonts w:ascii="Lucida Sans" w:hAnsi="Lucida Sans"/>
          <w:b/>
          <w:sz w:val="28"/>
          <w:szCs w:val="28"/>
          <w:u w:val="single"/>
        </w:rPr>
        <w:t>:</w:t>
      </w:r>
    </w:p>
    <w:p w14:paraId="330EBE61" w14:textId="2F6D6D46" w:rsidR="00EC7F87" w:rsidRDefault="00882E19" w:rsidP="00882E19">
      <w:p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After pressing the button Submit for Accounting, we first call the government API.</w:t>
      </w:r>
    </w:p>
    <w:p w14:paraId="3CEC39F3" w14:textId="77777777" w:rsidR="00EC7F87" w:rsidRDefault="00882E19" w:rsidP="00882E19">
      <w:p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If it succeeds, then we can go with the current accounting procedure</w:t>
      </w:r>
      <w:r w:rsidR="00EC7F87">
        <w:rPr>
          <w:rFonts w:ascii="Lucida Sans" w:hAnsi="Lucida Sans"/>
        </w:rPr>
        <w:t>.</w:t>
      </w:r>
    </w:p>
    <w:p w14:paraId="0261F492" w14:textId="2B594ACC" w:rsidR="00B411E7" w:rsidRDefault="00EC7F87">
      <w:p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If it fails</w:t>
      </w:r>
      <w:r w:rsidR="00797D09">
        <w:rPr>
          <w:rFonts w:ascii="Lucida Sans" w:hAnsi="Lucida Sans"/>
        </w:rPr>
        <w:t xml:space="preserve"> </w:t>
      </w:r>
      <w:r w:rsidR="00882E19">
        <w:rPr>
          <w:rFonts w:ascii="Lucida Sans" w:hAnsi="Lucida Sans"/>
        </w:rPr>
        <w:t>show an error message for the user</w:t>
      </w:r>
      <w:r w:rsidR="00B411E7">
        <w:rPr>
          <w:rFonts w:ascii="Lucida Sans" w:hAnsi="Lucida Sans"/>
        </w:rPr>
        <w:t xml:space="preserve">. The transaction will still be added to the transaction list with a status of pending. Pending transactions will have a new </w:t>
      </w:r>
      <w:r w:rsidR="00ED51EE">
        <w:rPr>
          <w:rFonts w:ascii="Lucida Sans" w:hAnsi="Lucida Sans"/>
        </w:rPr>
        <w:t>dropdown</w:t>
      </w:r>
      <w:r w:rsidR="00B411E7">
        <w:rPr>
          <w:rFonts w:ascii="Lucida Sans" w:hAnsi="Lucida Sans"/>
        </w:rPr>
        <w:t xml:space="preserve"> </w:t>
      </w:r>
      <w:r w:rsidR="00ED51EE">
        <w:rPr>
          <w:rFonts w:ascii="Lucida Sans" w:hAnsi="Lucida Sans"/>
        </w:rPr>
        <w:t xml:space="preserve"> with options </w:t>
      </w:r>
      <w:r w:rsidR="00B411E7">
        <w:rPr>
          <w:rFonts w:ascii="Lucida Sans" w:hAnsi="Lucida Sans"/>
        </w:rPr>
        <w:t>“</w:t>
      </w:r>
      <w:r w:rsidR="00ED51EE">
        <w:rPr>
          <w:rFonts w:ascii="Lucida Sans" w:hAnsi="Lucida Sans"/>
        </w:rPr>
        <w:t xml:space="preserve">Generate </w:t>
      </w:r>
      <w:r w:rsidR="00B411E7">
        <w:rPr>
          <w:rFonts w:ascii="Lucida Sans" w:hAnsi="Lucida Sans"/>
        </w:rPr>
        <w:t>IRN”</w:t>
      </w:r>
      <w:r w:rsidR="00ED51EE">
        <w:rPr>
          <w:rFonts w:ascii="Lucida Sans" w:hAnsi="Lucida Sans"/>
        </w:rPr>
        <w:t>, “Generate e-Way Bill”</w:t>
      </w:r>
      <w:r w:rsidR="00B411E7">
        <w:rPr>
          <w:rFonts w:ascii="Lucida Sans" w:hAnsi="Lucida Sans"/>
        </w:rPr>
        <w:t xml:space="preserve"> which will retry calling the gov API.</w:t>
      </w:r>
      <w:r w:rsidR="00ED51EE">
        <w:rPr>
          <w:rFonts w:ascii="Lucida Sans" w:hAnsi="Lucida Sans"/>
        </w:rPr>
        <w:t xml:space="preserve"> Only creator or master users can access this button.</w:t>
      </w:r>
    </w:p>
    <w:p w14:paraId="740EA227" w14:textId="1109D563" w:rsidR="00ED51EE" w:rsidRDefault="00ED51EE">
      <w:pPr>
        <w:tabs>
          <w:tab w:val="left" w:pos="6255"/>
        </w:tabs>
        <w:rPr>
          <w:ins w:id="11" w:author="admin" w:date="2021-01-28T17:23:00Z"/>
          <w:rFonts w:ascii="Lucida Sans" w:hAnsi="Lucida Sans"/>
        </w:rPr>
      </w:pPr>
      <w:r>
        <w:rPr>
          <w:rFonts w:ascii="Lucida Sans" w:hAnsi="Lucida Sans"/>
        </w:rPr>
        <w:t>On the transaction purpose “</w:t>
      </w:r>
      <w:r w:rsidRPr="00ED51EE">
        <w:rPr>
          <w:rFonts w:ascii="Lucida Sans" w:hAnsi="Lucida Sans"/>
        </w:rPr>
        <w:t>Cancellation/Voiding Invoice</w:t>
      </w:r>
      <w:r>
        <w:rPr>
          <w:rFonts w:ascii="Lucida Sans" w:hAnsi="Lucida Sans"/>
        </w:rPr>
        <w:t>“ the cancel IRN api should be called. The rest of the flow is the same, status should be pending if failed, and dropdown should be enabled for the retry.</w:t>
      </w:r>
    </w:p>
    <w:p w14:paraId="414BDF80" w14:textId="16CA159B" w:rsidR="00E367AF" w:rsidRDefault="00E367AF">
      <w:pPr>
        <w:tabs>
          <w:tab w:val="left" w:pos="6255"/>
        </w:tabs>
        <w:rPr>
          <w:ins w:id="12" w:author="admin" w:date="2021-01-28T17:23:00Z"/>
          <w:rFonts w:ascii="Lucida Sans" w:hAnsi="Lucida Sans"/>
        </w:rPr>
      </w:pPr>
    </w:p>
    <w:p w14:paraId="12F3E0A4" w14:textId="1428AAAB" w:rsidR="00E367AF" w:rsidRDefault="00E367AF">
      <w:pPr>
        <w:tabs>
          <w:tab w:val="left" w:pos="6255"/>
        </w:tabs>
        <w:rPr>
          <w:ins w:id="13" w:author="admin" w:date="2021-01-28T17:24:00Z"/>
          <w:rFonts w:ascii="Lucida Sans" w:hAnsi="Lucida Sans"/>
        </w:rPr>
      </w:pPr>
      <w:ins w:id="14" w:author="admin" w:date="2021-01-28T17:23:00Z">
        <w:r>
          <w:rPr>
            <w:rFonts w:ascii="Lucida Sans" w:hAnsi="Lucida Sans"/>
          </w:rPr>
          <w:t xml:space="preserve">If API calls fails then display a dropdown in transaction list </w:t>
        </w:r>
      </w:ins>
      <w:ins w:id="15" w:author="admin" w:date="2021-01-28T17:26:00Z">
        <w:r w:rsidR="00CA1CEC">
          <w:rPr>
            <w:rFonts w:ascii="Lucida Sans" w:hAnsi="Lucida Sans"/>
          </w:rPr>
          <w:t>only for “MASTER ADMIN” or “CREATOR” ro</w:t>
        </w:r>
      </w:ins>
      <w:ins w:id="16" w:author="admin" w:date="2021-01-28T17:27:00Z">
        <w:r w:rsidR="00CA1CEC">
          <w:rPr>
            <w:rFonts w:ascii="Lucida Sans" w:hAnsi="Lucida Sans"/>
          </w:rPr>
          <w:t>les</w:t>
        </w:r>
      </w:ins>
    </w:p>
    <w:p w14:paraId="6DC08A55" w14:textId="7683CF7E" w:rsidR="00E367AF" w:rsidRDefault="00E367AF">
      <w:pPr>
        <w:tabs>
          <w:tab w:val="left" w:pos="6255"/>
        </w:tabs>
        <w:rPr>
          <w:ins w:id="17" w:author="admin" w:date="2021-01-28T17:24:00Z"/>
          <w:rFonts w:ascii="Lucida Sans" w:hAnsi="Lucida Sans"/>
        </w:rPr>
      </w:pPr>
      <w:ins w:id="18" w:author="admin" w:date="2021-01-28T17:23:00Z">
        <w:r>
          <w:rPr>
            <w:rFonts w:ascii="Lucida Sans" w:hAnsi="Lucida Sans"/>
          </w:rPr>
          <w:t xml:space="preserve">Sell </w:t>
        </w:r>
      </w:ins>
      <w:ins w:id="19" w:author="admin" w:date="2021-01-28T17:24:00Z">
        <w:r>
          <w:rPr>
            <w:rFonts w:ascii="Lucida Sans" w:hAnsi="Lucida Sans"/>
          </w:rPr>
          <w:t>transactions</w:t>
        </w:r>
      </w:ins>
      <w:ins w:id="20" w:author="admin" w:date="2021-01-28T17:30:00Z">
        <w:r w:rsidR="005E29BD">
          <w:rPr>
            <w:rFonts w:ascii="Lucida Sans" w:hAnsi="Lucida Sans"/>
          </w:rPr>
          <w:t xml:space="preserve"> – transaction status will be </w:t>
        </w:r>
      </w:ins>
      <w:ins w:id="21" w:author="admin" w:date="2021-01-28T17:31:00Z">
        <w:r w:rsidR="005E29BD">
          <w:rPr>
            <w:rFonts w:ascii="Lucida Sans" w:hAnsi="Lucida Sans"/>
          </w:rPr>
          <w:t>“IRN Pending”</w:t>
        </w:r>
      </w:ins>
    </w:p>
    <w:p w14:paraId="2C0165A3" w14:textId="6A517D57" w:rsidR="00E367AF" w:rsidRDefault="00E367AF" w:rsidP="00E367AF">
      <w:pPr>
        <w:pStyle w:val="ListParagraph"/>
        <w:numPr>
          <w:ilvl w:val="0"/>
          <w:numId w:val="7"/>
        </w:numPr>
        <w:tabs>
          <w:tab w:val="left" w:pos="6255"/>
        </w:tabs>
        <w:rPr>
          <w:ins w:id="22" w:author="admin" w:date="2021-01-28T17:30:00Z"/>
          <w:rFonts w:ascii="Lucida Sans" w:hAnsi="Lucida Sans"/>
        </w:rPr>
      </w:pPr>
      <w:ins w:id="23" w:author="admin" w:date="2021-01-28T17:24:00Z">
        <w:r>
          <w:rPr>
            <w:rFonts w:ascii="Lucida Sans" w:hAnsi="Lucida Sans"/>
          </w:rPr>
          <w:t>Generate IRN</w:t>
        </w:r>
      </w:ins>
    </w:p>
    <w:p w14:paraId="53425403" w14:textId="77777777" w:rsidR="005E29BD" w:rsidRDefault="005E29BD">
      <w:pPr>
        <w:pStyle w:val="ListParagraph"/>
        <w:tabs>
          <w:tab w:val="left" w:pos="6255"/>
        </w:tabs>
        <w:rPr>
          <w:ins w:id="24" w:author="admin" w:date="2021-01-28T17:24:00Z"/>
          <w:rFonts w:ascii="Lucida Sans" w:hAnsi="Lucida Sans"/>
        </w:rPr>
        <w:pPrChange w:id="25" w:author="admin" w:date="2021-01-28T17:30:00Z">
          <w:pPr>
            <w:pStyle w:val="ListParagraph"/>
            <w:numPr>
              <w:numId w:val="7"/>
            </w:numPr>
            <w:tabs>
              <w:tab w:val="left" w:pos="6255"/>
            </w:tabs>
            <w:ind w:hanging="360"/>
          </w:pPr>
        </w:pPrChange>
      </w:pPr>
    </w:p>
    <w:p w14:paraId="49F3E426" w14:textId="78A73781" w:rsidR="00E367AF" w:rsidRDefault="00E367AF" w:rsidP="00E367AF">
      <w:pPr>
        <w:tabs>
          <w:tab w:val="left" w:pos="6255"/>
        </w:tabs>
        <w:rPr>
          <w:ins w:id="26" w:author="admin" w:date="2021-01-28T17:24:00Z"/>
          <w:rFonts w:ascii="Lucida Sans" w:hAnsi="Lucida Sans"/>
        </w:rPr>
      </w:pPr>
      <w:ins w:id="27" w:author="admin" w:date="2021-01-28T17:24:00Z">
        <w:r>
          <w:rPr>
            <w:rFonts w:ascii="Lucida Sans" w:hAnsi="Lucida Sans"/>
          </w:rPr>
          <w:t>Cancel Invoice</w:t>
        </w:r>
      </w:ins>
      <w:ins w:id="28" w:author="admin" w:date="2021-01-28T17:31:00Z">
        <w:r w:rsidR="005E29BD">
          <w:rPr>
            <w:rFonts w:ascii="Lucida Sans" w:hAnsi="Lucida Sans"/>
          </w:rPr>
          <w:t xml:space="preserve"> -</w:t>
        </w:r>
        <w:r w:rsidR="00D306DE">
          <w:rPr>
            <w:rFonts w:ascii="Lucida Sans" w:hAnsi="Lucida Sans"/>
          </w:rPr>
          <w:t xml:space="preserve"> transaction status will be</w:t>
        </w:r>
        <w:r w:rsidR="005E29BD">
          <w:rPr>
            <w:rFonts w:ascii="Lucida Sans" w:hAnsi="Lucida Sans"/>
          </w:rPr>
          <w:t xml:space="preserve"> “</w:t>
        </w:r>
        <w:r w:rsidR="00A25C19">
          <w:rPr>
            <w:rFonts w:ascii="Lucida Sans" w:hAnsi="Lucida Sans"/>
          </w:rPr>
          <w:t xml:space="preserve">Cancel </w:t>
        </w:r>
        <w:r w:rsidR="005E29BD">
          <w:rPr>
            <w:rFonts w:ascii="Lucida Sans" w:hAnsi="Lucida Sans"/>
          </w:rPr>
          <w:t>IRN Pending”</w:t>
        </w:r>
      </w:ins>
    </w:p>
    <w:p w14:paraId="2C28EB69" w14:textId="0917838D" w:rsidR="00E367AF" w:rsidRDefault="00E367AF" w:rsidP="00E367AF">
      <w:pPr>
        <w:pStyle w:val="ListParagraph"/>
        <w:numPr>
          <w:ilvl w:val="0"/>
          <w:numId w:val="7"/>
        </w:numPr>
        <w:tabs>
          <w:tab w:val="left" w:pos="6255"/>
        </w:tabs>
        <w:rPr>
          <w:ins w:id="29" w:author="admin" w:date="2021-01-28T17:24:00Z"/>
          <w:rFonts w:ascii="Lucida Sans" w:hAnsi="Lucida Sans"/>
        </w:rPr>
      </w:pPr>
      <w:ins w:id="30" w:author="admin" w:date="2021-01-28T17:24:00Z">
        <w:r>
          <w:rPr>
            <w:rFonts w:ascii="Lucida Sans" w:hAnsi="Lucida Sans"/>
          </w:rPr>
          <w:t>Cancel IRN</w:t>
        </w:r>
      </w:ins>
    </w:p>
    <w:p w14:paraId="661E774F" w14:textId="0DE2D7BD" w:rsidR="00E367AF" w:rsidRDefault="00D54C01" w:rsidP="00E367AF">
      <w:pPr>
        <w:tabs>
          <w:tab w:val="left" w:pos="6255"/>
        </w:tabs>
        <w:rPr>
          <w:ins w:id="31" w:author="admin" w:date="2021-01-28T17:32:00Z"/>
          <w:rFonts w:ascii="Lucida Sans" w:hAnsi="Lucida Sans"/>
        </w:rPr>
      </w:pPr>
      <w:ins w:id="32" w:author="admin" w:date="2021-01-28T17:32:00Z">
        <w:r>
          <w:rPr>
            <w:rFonts w:ascii="Lucida Sans" w:hAnsi="Lucida Sans"/>
          </w:rPr>
          <w:t xml:space="preserve">Above transactions should be created but do not have accounting impact </w:t>
        </w:r>
      </w:ins>
      <w:ins w:id="33" w:author="admin" w:date="2021-01-28T17:33:00Z">
        <w:r w:rsidR="009B43D1">
          <w:rPr>
            <w:rFonts w:ascii="Lucida Sans" w:hAnsi="Lucida Sans"/>
          </w:rPr>
          <w:t xml:space="preserve">which means no data will go in trial balance tables and </w:t>
        </w:r>
      </w:ins>
      <w:ins w:id="34" w:author="admin" w:date="2021-01-28T17:34:00Z">
        <w:r w:rsidR="009B43D1">
          <w:rPr>
            <w:rFonts w:ascii="Lucida Sans" w:hAnsi="Lucida Sans"/>
          </w:rPr>
          <w:t>inventor tables</w:t>
        </w:r>
      </w:ins>
    </w:p>
    <w:p w14:paraId="3EA4952F" w14:textId="77777777" w:rsidR="00D54C01" w:rsidRDefault="00D54C01" w:rsidP="00E367AF">
      <w:pPr>
        <w:tabs>
          <w:tab w:val="left" w:pos="6255"/>
        </w:tabs>
        <w:rPr>
          <w:ins w:id="35" w:author="admin" w:date="2021-01-28T17:24:00Z"/>
          <w:rFonts w:ascii="Lucida Sans" w:hAnsi="Lucida Sans"/>
        </w:rPr>
      </w:pPr>
    </w:p>
    <w:p w14:paraId="14A8F32C" w14:textId="7BD9ED62" w:rsidR="00E367AF" w:rsidRPr="00E367AF" w:rsidRDefault="00E367AF" w:rsidP="00E367AF">
      <w:pPr>
        <w:tabs>
          <w:tab w:val="left" w:pos="6255"/>
        </w:tabs>
        <w:rPr>
          <w:rFonts w:ascii="Lucida Sans" w:hAnsi="Lucida Sans"/>
          <w:rPrChange w:id="36" w:author="admin" w:date="2021-01-28T17:24:00Z">
            <w:rPr/>
          </w:rPrChange>
        </w:rPr>
      </w:pPr>
      <w:ins w:id="37" w:author="admin" w:date="2021-01-28T17:24:00Z">
        <w:r>
          <w:rPr>
            <w:rFonts w:ascii="Lucida Sans" w:hAnsi="Lucida Sans"/>
          </w:rPr>
          <w:t xml:space="preserve">If </w:t>
        </w:r>
      </w:ins>
      <w:ins w:id="38" w:author="admin" w:date="2021-01-28T17:25:00Z">
        <w:r>
          <w:rPr>
            <w:rFonts w:ascii="Lucida Sans" w:hAnsi="Lucida Sans"/>
          </w:rPr>
          <w:t>API successful</w:t>
        </w:r>
      </w:ins>
      <w:ins w:id="39" w:author="admin" w:date="2021-01-28T17:29:00Z">
        <w:r w:rsidR="008128E8">
          <w:rPr>
            <w:rFonts w:ascii="Lucida Sans" w:hAnsi="Lucida Sans"/>
          </w:rPr>
          <w:t xml:space="preserve"> </w:t>
        </w:r>
      </w:ins>
      <w:ins w:id="40" w:author="admin" w:date="2021-01-28T17:30:00Z">
        <w:r w:rsidR="00651300">
          <w:rPr>
            <w:rFonts w:ascii="Lucida Sans" w:hAnsi="Lucida Sans"/>
          </w:rPr>
          <w:t xml:space="preserve">then display dropdown </w:t>
        </w:r>
      </w:ins>
      <w:ins w:id="41" w:author="admin" w:date="2021-01-28T17:29:00Z">
        <w:r w:rsidR="008128E8">
          <w:rPr>
            <w:rFonts w:ascii="Lucida Sans" w:hAnsi="Lucida Sans"/>
          </w:rPr>
          <w:t>for all ROLES</w:t>
        </w:r>
      </w:ins>
      <w:ins w:id="42" w:author="admin" w:date="2021-01-28T17:30:00Z">
        <w:r w:rsidR="007F7710">
          <w:rPr>
            <w:rFonts w:ascii="Lucida Sans" w:hAnsi="Lucida Sans"/>
          </w:rPr>
          <w:t xml:space="preserve"> with below options</w:t>
        </w:r>
      </w:ins>
    </w:p>
    <w:p w14:paraId="0CC51AEB" w14:textId="77777777" w:rsidR="00E367AF" w:rsidRDefault="00B411E7" w:rsidP="00E367AF">
      <w:pPr>
        <w:tabs>
          <w:tab w:val="left" w:pos="6255"/>
        </w:tabs>
        <w:rPr>
          <w:ins w:id="43" w:author="admin" w:date="2021-01-28T17:24:00Z"/>
          <w:rFonts w:ascii="Lucida Sans" w:hAnsi="Lucida Sans"/>
        </w:rPr>
      </w:pPr>
      <w:r>
        <w:rPr>
          <w:rFonts w:ascii="Lucida Sans" w:hAnsi="Lucida Sans"/>
        </w:rPr>
        <w:t xml:space="preserve"> </w:t>
      </w:r>
      <w:ins w:id="44" w:author="admin" w:date="2021-01-28T17:24:00Z">
        <w:r w:rsidR="00E367AF">
          <w:rPr>
            <w:rFonts w:ascii="Lucida Sans" w:hAnsi="Lucida Sans"/>
          </w:rPr>
          <w:t>Sell transactions</w:t>
        </w:r>
      </w:ins>
    </w:p>
    <w:p w14:paraId="00A652BC" w14:textId="3B7839F0" w:rsidR="00E367AF" w:rsidRDefault="00E367AF" w:rsidP="00E367AF">
      <w:pPr>
        <w:pStyle w:val="ListParagraph"/>
        <w:numPr>
          <w:ilvl w:val="0"/>
          <w:numId w:val="7"/>
        </w:numPr>
        <w:tabs>
          <w:tab w:val="left" w:pos="6255"/>
        </w:tabs>
        <w:rPr>
          <w:ins w:id="45" w:author="admin" w:date="2021-01-28T17:26:00Z"/>
          <w:rFonts w:ascii="Lucida Sans" w:hAnsi="Lucida Sans"/>
        </w:rPr>
      </w:pPr>
      <w:ins w:id="46" w:author="admin" w:date="2021-01-28T17:24:00Z">
        <w:r>
          <w:rPr>
            <w:rFonts w:ascii="Lucida Sans" w:hAnsi="Lucida Sans"/>
          </w:rPr>
          <w:t>G</w:t>
        </w:r>
      </w:ins>
      <w:ins w:id="47" w:author="admin" w:date="2021-01-28T17:25:00Z">
        <w:r>
          <w:rPr>
            <w:rFonts w:ascii="Lucida Sans" w:hAnsi="Lucida Sans"/>
          </w:rPr>
          <w:t xml:space="preserve">enerate </w:t>
        </w:r>
        <w:r w:rsidRPr="00E367AF">
          <w:rPr>
            <w:rFonts w:ascii="Lucida Sans" w:hAnsi="Lucida Sans"/>
          </w:rPr>
          <w:t>e-Way Bill by IRN</w:t>
        </w:r>
      </w:ins>
    </w:p>
    <w:p w14:paraId="0E5387E7" w14:textId="26754AA3" w:rsidR="00E367AF" w:rsidRDefault="00E367AF" w:rsidP="00E367AF">
      <w:pPr>
        <w:pStyle w:val="ListParagraph"/>
        <w:numPr>
          <w:ilvl w:val="0"/>
          <w:numId w:val="7"/>
        </w:numPr>
        <w:tabs>
          <w:tab w:val="left" w:pos="6255"/>
        </w:tabs>
        <w:rPr>
          <w:ins w:id="48" w:author="admin" w:date="2021-01-28T17:24:00Z"/>
          <w:rFonts w:ascii="Lucida Sans" w:hAnsi="Lucida Sans"/>
        </w:rPr>
      </w:pPr>
      <w:ins w:id="49" w:author="admin" w:date="2021-01-28T17:26:00Z">
        <w:r w:rsidRPr="00E367AF">
          <w:rPr>
            <w:rFonts w:ascii="Lucida Sans" w:hAnsi="Lucida Sans"/>
          </w:rPr>
          <w:t>Cancel E-way Bill</w:t>
        </w:r>
      </w:ins>
    </w:p>
    <w:p w14:paraId="07C0B3F7" w14:textId="77777777" w:rsidR="00E367AF" w:rsidRDefault="00E367AF" w:rsidP="00E367AF">
      <w:pPr>
        <w:tabs>
          <w:tab w:val="left" w:pos="6255"/>
        </w:tabs>
        <w:rPr>
          <w:ins w:id="50" w:author="admin" w:date="2021-01-28T17:24:00Z"/>
          <w:rFonts w:ascii="Lucida Sans" w:hAnsi="Lucida Sans"/>
        </w:rPr>
      </w:pPr>
      <w:ins w:id="51" w:author="admin" w:date="2021-01-28T17:24:00Z">
        <w:r>
          <w:rPr>
            <w:rFonts w:ascii="Lucida Sans" w:hAnsi="Lucida Sans"/>
          </w:rPr>
          <w:t>Cancel Invoice</w:t>
        </w:r>
      </w:ins>
    </w:p>
    <w:p w14:paraId="06C4D105" w14:textId="727BCFBF" w:rsidR="00E367AF" w:rsidRDefault="009E2A4B" w:rsidP="00E367AF">
      <w:pPr>
        <w:pStyle w:val="ListParagraph"/>
        <w:numPr>
          <w:ilvl w:val="0"/>
          <w:numId w:val="7"/>
        </w:numPr>
        <w:tabs>
          <w:tab w:val="left" w:pos="6255"/>
        </w:tabs>
        <w:rPr>
          <w:ins w:id="52" w:author="admin" w:date="2021-01-28T17:24:00Z"/>
          <w:rFonts w:ascii="Lucida Sans" w:hAnsi="Lucida Sans"/>
        </w:rPr>
      </w:pPr>
      <w:ins w:id="53" w:author="admin" w:date="2021-01-28T17:30:00Z">
        <w:r>
          <w:rPr>
            <w:rFonts w:ascii="Lucida Sans" w:hAnsi="Lucida Sans"/>
          </w:rPr>
          <w:t>Not needed</w:t>
        </w:r>
      </w:ins>
    </w:p>
    <w:p w14:paraId="1541F5BF" w14:textId="479353F7" w:rsidR="00C35771" w:rsidRDefault="00C35771">
      <w:pPr>
        <w:tabs>
          <w:tab w:val="left" w:pos="6255"/>
        </w:tabs>
        <w:rPr>
          <w:rFonts w:ascii="Lucida Sans" w:hAnsi="Lucida Sans"/>
          <w:sz w:val="32"/>
          <w:szCs w:val="32"/>
          <w:u w:val="single"/>
        </w:rPr>
      </w:pPr>
    </w:p>
    <w:p w14:paraId="1E7D52AA" w14:textId="77777777" w:rsidR="00891B23" w:rsidRPr="003901C5" w:rsidRDefault="000325BB" w:rsidP="009F7F63">
      <w:pPr>
        <w:tabs>
          <w:tab w:val="left" w:pos="6255"/>
        </w:tabs>
        <w:rPr>
          <w:rFonts w:ascii="Lucida Sans" w:hAnsi="Lucida Sans"/>
          <w:b/>
          <w:sz w:val="28"/>
          <w:szCs w:val="28"/>
          <w:u w:val="single"/>
        </w:rPr>
      </w:pPr>
      <w:r w:rsidRPr="003901C5">
        <w:rPr>
          <w:rFonts w:ascii="Lucida Sans" w:hAnsi="Lucida Sans"/>
          <w:b/>
          <w:sz w:val="28"/>
          <w:szCs w:val="28"/>
          <w:u w:val="single"/>
        </w:rPr>
        <w:t>Middle layer changes</w:t>
      </w:r>
      <w:r w:rsidR="00891B23" w:rsidRPr="003901C5">
        <w:rPr>
          <w:rFonts w:ascii="Lucida Sans" w:hAnsi="Lucida Sans"/>
          <w:b/>
          <w:sz w:val="28"/>
          <w:szCs w:val="28"/>
          <w:u w:val="single"/>
        </w:rPr>
        <w:t>:</w:t>
      </w:r>
    </w:p>
    <w:p w14:paraId="08FC06EA" w14:textId="64C4C5F8" w:rsidR="00B64F68" w:rsidRDefault="002A7E3C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Create</w:t>
      </w:r>
      <w:r w:rsidRPr="003901C5">
        <w:rPr>
          <w:rFonts w:ascii="Lucida Sans" w:hAnsi="Lucida Sans"/>
        </w:rPr>
        <w:t xml:space="preserve"> </w:t>
      </w:r>
      <w:r w:rsidR="003957B7">
        <w:rPr>
          <w:rFonts w:ascii="Lucida Sans" w:hAnsi="Lucida Sans"/>
        </w:rPr>
        <w:t xml:space="preserve">adapters </w:t>
      </w:r>
      <w:r w:rsidR="004C721A">
        <w:rPr>
          <w:rFonts w:ascii="Lucida Sans" w:hAnsi="Lucida Sans"/>
        </w:rPr>
        <w:t>‘Irn</w:t>
      </w:r>
      <w:r w:rsidR="003957B7">
        <w:rPr>
          <w:rFonts w:ascii="Lucida Sans" w:hAnsi="Lucida Sans"/>
        </w:rPr>
        <w:t>XYAdapter</w:t>
      </w:r>
      <w:r w:rsidR="004C721A">
        <w:rPr>
          <w:rFonts w:ascii="Lucida Sans" w:hAnsi="Lucida Sans"/>
        </w:rPr>
        <w:t>’</w:t>
      </w:r>
      <w:r w:rsidR="004D21D1" w:rsidRPr="003901C5">
        <w:rPr>
          <w:rFonts w:ascii="Lucida Sans" w:hAnsi="Lucida Sans"/>
        </w:rPr>
        <w:t>.</w:t>
      </w:r>
    </w:p>
    <w:p w14:paraId="7B1CCA00" w14:textId="6CCEF1F2" w:rsidR="003957B7" w:rsidRDefault="00B64F68" w:rsidP="004C721A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A new status should be created for “PENDING” transactions.</w:t>
      </w:r>
    </w:p>
    <w:p w14:paraId="0F899713" w14:textId="4A77E712" w:rsidR="004C721A" w:rsidRPr="003901C5" w:rsidRDefault="003957B7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Each adapter should implement the calling HTTP request, response parsing, exception handling, timeout handling. (see api.doc)</w:t>
      </w:r>
      <w:r w:rsidRPr="003901C5" w:rsidDel="004C721A">
        <w:rPr>
          <w:rFonts w:ascii="Lucida Sans" w:hAnsi="Lucida Sans"/>
        </w:rPr>
        <w:t xml:space="preserve"> </w:t>
      </w:r>
    </w:p>
    <w:p w14:paraId="34A230C7" w14:textId="74E87308" w:rsidR="003957B7" w:rsidRDefault="004C721A" w:rsidP="004C721A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A table should be created in database, to store the gstin, client id, client secret, auth token and its expiry for different branches.</w:t>
      </w:r>
    </w:p>
    <w:p w14:paraId="4FF14023" w14:textId="3A474235" w:rsidR="00A0371D" w:rsidRDefault="003957B7" w:rsidP="00A0371D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 xml:space="preserve">HTTP API urls </w:t>
      </w:r>
      <w:r w:rsidR="00A0371D">
        <w:rPr>
          <w:rFonts w:ascii="Lucida Sans" w:hAnsi="Lucida Sans"/>
        </w:rPr>
        <w:t>will be stored in the idos_config_param table as new key-value pairs (e.g. generate-irn-url ).</w:t>
      </w:r>
    </w:p>
    <w:p w14:paraId="5AC3B150" w14:textId="65040C05" w:rsidR="002A7E3C" w:rsidRDefault="002A7E3C" w:rsidP="00A0371D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For the HTTP call, we’ll use HttpClient which is a simple java implementation of calling an HTTP endpoint.</w:t>
      </w:r>
    </w:p>
    <w:p w14:paraId="674E0730" w14:textId="2496B747" w:rsidR="00882E19" w:rsidRPr="00E367AF" w:rsidRDefault="00882E19" w:rsidP="00E367AF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All response should be stored in the table Idos-Irn-Data so we can easily debug responses later on.</w:t>
      </w:r>
    </w:p>
    <w:p w14:paraId="363B4476" w14:textId="3AE7E760" w:rsidR="004C721A" w:rsidRPr="003901C5" w:rsidRDefault="00A0371D" w:rsidP="00E367AF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Each adapter</w:t>
      </w:r>
      <w:r w:rsidR="004C721A">
        <w:rPr>
          <w:rFonts w:ascii="Lucida Sans" w:hAnsi="Lucida Sans"/>
        </w:rPr>
        <w:t xml:space="preserve"> should call the cache (or DB directly) first, to check if the AuthToken (provided by the government api) is stored already and if it’s expired or not.</w:t>
      </w:r>
    </w:p>
    <w:p w14:paraId="0C6ED9DE" w14:textId="2E008D4F" w:rsidR="004C721A" w:rsidRPr="003901C5" w:rsidRDefault="004C721A" w:rsidP="00E367AF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</w:rPr>
      </w:pPr>
      <w:r>
        <w:rPr>
          <w:rFonts w:ascii="Lucida Sans" w:hAnsi="Lucida Sans"/>
        </w:rPr>
        <w:t>If it’s not expired, call should be made.</w:t>
      </w:r>
    </w:p>
    <w:p w14:paraId="4D920715" w14:textId="09AC68C5" w:rsidR="00BA773F" w:rsidRPr="003901C5" w:rsidRDefault="004C721A" w:rsidP="00E367AF">
      <w:pPr>
        <w:pStyle w:val="ListParagraph"/>
        <w:numPr>
          <w:ilvl w:val="0"/>
          <w:numId w:val="4"/>
        </w:numPr>
        <w:tabs>
          <w:tab w:val="left" w:pos="6255"/>
        </w:tabs>
        <w:rPr>
          <w:rFonts w:ascii="Lucida Sans" w:hAnsi="Lucida Sans"/>
          <w:u w:val="single"/>
        </w:rPr>
      </w:pPr>
      <w:r>
        <w:rPr>
          <w:rFonts w:ascii="Lucida Sans" w:hAnsi="Lucida Sans"/>
        </w:rPr>
        <w:t xml:space="preserve">If it’s expired, an authentication </w:t>
      </w:r>
      <w:r w:rsidR="008528B8">
        <w:rPr>
          <w:rFonts w:ascii="Lucida Sans" w:hAnsi="Lucida Sans"/>
        </w:rPr>
        <w:t>request should be sent and update the table Idos-Irn-Token and call the proper endpoint as in point 5.</w:t>
      </w:r>
    </w:p>
    <w:p w14:paraId="7626A1B1" w14:textId="77777777" w:rsidR="00E348F1" w:rsidRPr="003901C5" w:rsidRDefault="00E348F1" w:rsidP="009F7F63">
      <w:pPr>
        <w:tabs>
          <w:tab w:val="left" w:pos="6255"/>
        </w:tabs>
        <w:rPr>
          <w:rFonts w:ascii="Lucida Sans" w:hAnsi="Lucida Sans"/>
          <w:u w:val="single"/>
        </w:rPr>
      </w:pPr>
    </w:p>
    <w:p w14:paraId="704C5087" w14:textId="363BFF3F" w:rsidR="002A7E3C" w:rsidRPr="00E77301" w:rsidRDefault="000325BB" w:rsidP="002A7E3C">
      <w:pPr>
        <w:tabs>
          <w:tab w:val="left" w:pos="6255"/>
        </w:tabs>
        <w:rPr>
          <w:rFonts w:ascii="Lucida Sans" w:hAnsi="Lucida Sans"/>
        </w:rPr>
      </w:pPr>
      <w:r w:rsidRPr="00E77301">
        <w:rPr>
          <w:rFonts w:ascii="Lucida Sans" w:hAnsi="Lucida Sans"/>
          <w:b/>
          <w:sz w:val="28"/>
          <w:szCs w:val="28"/>
          <w:u w:val="single"/>
        </w:rPr>
        <w:t>Database changes</w:t>
      </w:r>
      <w:r w:rsidR="00624BBA" w:rsidRPr="00E77301">
        <w:rPr>
          <w:rFonts w:ascii="Lucida Sans" w:hAnsi="Lucida Sans"/>
          <w:b/>
          <w:sz w:val="28"/>
          <w:szCs w:val="28"/>
          <w:u w:val="single"/>
        </w:rPr>
        <w:t xml:space="preserve"> :</w:t>
      </w:r>
    </w:p>
    <w:p w14:paraId="3ABA4254" w14:textId="3856ADD4" w:rsidR="002A7E3C" w:rsidRDefault="002A7E3C" w:rsidP="002A7E3C">
      <w:pPr>
        <w:tabs>
          <w:tab w:val="left" w:pos="6255"/>
        </w:tabs>
        <w:rPr>
          <w:rFonts w:ascii="Lucida Sans" w:hAnsi="Lucida Sans"/>
        </w:rPr>
      </w:pPr>
      <w:r w:rsidRPr="00E77301">
        <w:rPr>
          <w:rFonts w:ascii="Lucida Sans" w:hAnsi="Lucida Sans"/>
        </w:rPr>
        <w:t>Create the table ‘</w:t>
      </w:r>
      <w:r>
        <w:rPr>
          <w:rFonts w:ascii="Lucida Sans" w:hAnsi="Lucida Sans"/>
        </w:rPr>
        <w:t>Idos-Irn-Data`</w:t>
      </w:r>
      <w:r w:rsidRPr="00E77301">
        <w:rPr>
          <w:rFonts w:ascii="Lucida Sans" w:hAnsi="Lucida Sans"/>
        </w:rPr>
        <w:t>.</w:t>
      </w:r>
    </w:p>
    <w:p w14:paraId="7368625F" w14:textId="2019E1C0" w:rsidR="002A7E3C" w:rsidRPr="002D365B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>DROP TABLE IF EXISTS `</w:t>
      </w:r>
      <w:r>
        <w:rPr>
          <w:rFonts w:ascii="Lucida Sans" w:hAnsi="Lucida Sans"/>
          <w:b/>
        </w:rPr>
        <w:t>idos_irn_data</w:t>
      </w:r>
      <w:r w:rsidRPr="002D365B">
        <w:rPr>
          <w:rFonts w:ascii="Lucida Sans" w:hAnsi="Lucida Sans"/>
          <w:b/>
        </w:rPr>
        <w:t>`;</w:t>
      </w:r>
    </w:p>
    <w:p w14:paraId="0692C9C1" w14:textId="08B1C078" w:rsidR="002A7E3C" w:rsidRPr="002D365B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>CREATE TABLE `</w:t>
      </w:r>
      <w:r w:rsidRPr="00A0371D">
        <w:rPr>
          <w:rFonts w:ascii="Lucida Sans" w:hAnsi="Lucida Sans"/>
          <w:b/>
        </w:rPr>
        <w:t xml:space="preserve"> </w:t>
      </w:r>
      <w:r>
        <w:rPr>
          <w:rFonts w:ascii="Lucida Sans" w:hAnsi="Lucida Sans"/>
          <w:b/>
        </w:rPr>
        <w:t>idos_irn_data</w:t>
      </w:r>
      <w:r w:rsidRPr="002D365B">
        <w:rPr>
          <w:rFonts w:ascii="Lucida Sans" w:hAnsi="Lucida Sans"/>
          <w:b/>
        </w:rPr>
        <w:t>` (</w:t>
      </w:r>
    </w:p>
    <w:p w14:paraId="4852B2AD" w14:textId="77777777" w:rsidR="002A7E3C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`ID` bigint(20) NOT NULL AUTO_INCREMENT,</w:t>
      </w:r>
    </w:p>
    <w:p w14:paraId="279D6E37" w14:textId="77777777" w:rsidR="002A7E3C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 `CREATED_AT` DATETIME DEFAULT NULL,</w:t>
      </w:r>
    </w:p>
    <w:p w14:paraId="5D9A05E0" w14:textId="77777777" w:rsidR="002A7E3C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 `</w:t>
      </w:r>
      <w:r w:rsidRPr="002A7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Lucida Sans" w:hAnsi="Lucida Sans"/>
          <w:b/>
        </w:rPr>
        <w:t>CREATED</w:t>
      </w:r>
      <w:r w:rsidRPr="002A7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</w:t>
      </w:r>
      <w:r w:rsidRPr="002A7E3C">
        <w:rPr>
          <w:rFonts w:ascii="Lucida Sans" w:hAnsi="Lucida Sans"/>
          <w:b/>
        </w:rPr>
        <w:t xml:space="preserve"> </w:t>
      </w:r>
      <w:r>
        <w:rPr>
          <w:rFonts w:ascii="Lucida Sans" w:hAnsi="Lucida Sans"/>
          <w:b/>
        </w:rPr>
        <w:t>BY` int(11) DEFAULT NULL,</w:t>
      </w:r>
    </w:p>
    <w:p w14:paraId="78E050AB" w14:textId="77777777" w:rsidR="002A7E3C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 `MODIFIED_AT` DATETIME DEFAULT NULL,</w:t>
      </w:r>
    </w:p>
    <w:p w14:paraId="50839858" w14:textId="77777777" w:rsidR="002A7E3C" w:rsidRPr="002D365B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 `MODIFIED_BY` int(11) DEFAULT NULL,</w:t>
      </w:r>
    </w:p>
    <w:p w14:paraId="63785B48" w14:textId="77777777" w:rsidR="002A7E3C" w:rsidRPr="002D365B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</w:t>
      </w:r>
      <w:r w:rsidRPr="002D365B" w:rsidDel="004C721A">
        <w:rPr>
          <w:rFonts w:ascii="Lucida Sans" w:hAnsi="Lucida Sans"/>
          <w:b/>
        </w:rPr>
        <w:t xml:space="preserve"> </w:t>
      </w:r>
      <w:r>
        <w:rPr>
          <w:rFonts w:ascii="Lucida Sans" w:hAnsi="Lucida Sans"/>
          <w:b/>
        </w:rPr>
        <w:t>BRANCH_ID</w:t>
      </w:r>
      <w:r w:rsidRPr="002D365B">
        <w:rPr>
          <w:rFonts w:ascii="Lucida Sans" w:hAnsi="Lucida Sans"/>
          <w:b/>
        </w:rPr>
        <w:t xml:space="preserve">` </w:t>
      </w:r>
      <w:r>
        <w:rPr>
          <w:rFonts w:ascii="Lucida Sans" w:hAnsi="Lucida Sans"/>
          <w:b/>
        </w:rPr>
        <w:t xml:space="preserve">bigint(20) </w:t>
      </w:r>
      <w:r w:rsidRPr="002D365B">
        <w:rPr>
          <w:rFonts w:ascii="Lucida Sans" w:hAnsi="Lucida Sans"/>
          <w:b/>
        </w:rPr>
        <w:t>DEFAULT NULL,</w:t>
      </w:r>
    </w:p>
    <w:p w14:paraId="1B52C7E7" w14:textId="51848C37" w:rsidR="002A7E3C" w:rsidRPr="002D365B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</w:t>
      </w:r>
      <w:r w:rsidRPr="002D365B" w:rsidDel="004C721A">
        <w:rPr>
          <w:rFonts w:ascii="Lucida Sans" w:hAnsi="Lucida Sans"/>
          <w:b/>
        </w:rPr>
        <w:t xml:space="preserve"> </w:t>
      </w:r>
      <w:r>
        <w:rPr>
          <w:rFonts w:ascii="Lucida Sans" w:hAnsi="Lucida Sans"/>
          <w:b/>
        </w:rPr>
        <w:t>TRANSACTION_ID</w:t>
      </w:r>
      <w:r w:rsidRPr="002D365B">
        <w:rPr>
          <w:rFonts w:ascii="Lucida Sans" w:hAnsi="Lucida Sans"/>
          <w:b/>
        </w:rPr>
        <w:t xml:space="preserve">` </w:t>
      </w:r>
      <w:r w:rsidR="00882E19">
        <w:rPr>
          <w:rFonts w:ascii="Lucida Sans" w:hAnsi="Lucida Sans"/>
          <w:b/>
        </w:rPr>
        <w:t>bigint</w:t>
      </w:r>
      <w:r w:rsidRPr="002D365B">
        <w:rPr>
          <w:rFonts w:ascii="Lucida Sans" w:hAnsi="Lucida Sans"/>
          <w:b/>
        </w:rPr>
        <w:t>(</w:t>
      </w:r>
      <w:r w:rsidR="00882E19">
        <w:rPr>
          <w:rFonts w:ascii="Lucida Sans" w:hAnsi="Lucida Sans"/>
          <w:b/>
        </w:rPr>
        <w:t>20</w:t>
      </w:r>
      <w:r w:rsidRPr="002D365B">
        <w:rPr>
          <w:rFonts w:ascii="Lucida Sans" w:hAnsi="Lucida Sans"/>
          <w:b/>
        </w:rPr>
        <w:t>) DEFAULT NULL,</w:t>
      </w:r>
    </w:p>
    <w:p w14:paraId="3587C1D5" w14:textId="51A3E13D" w:rsidR="002A7E3C" w:rsidRPr="002D365B" w:rsidRDefault="002A7E3C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</w:t>
      </w:r>
      <w:r w:rsidRPr="002D365B" w:rsidDel="004C721A">
        <w:rPr>
          <w:rFonts w:ascii="Lucida Sans" w:hAnsi="Lucida Sans"/>
          <w:b/>
        </w:rPr>
        <w:t xml:space="preserve"> </w:t>
      </w:r>
      <w:r w:rsidR="00882E19">
        <w:rPr>
          <w:rFonts w:ascii="Lucida Sans" w:hAnsi="Lucida Sans"/>
          <w:b/>
        </w:rPr>
        <w:t>RESPONSE_DATA</w:t>
      </w:r>
      <w:r w:rsidRPr="002D365B">
        <w:rPr>
          <w:rFonts w:ascii="Lucida Sans" w:hAnsi="Lucida Sans"/>
          <w:b/>
        </w:rPr>
        <w:t xml:space="preserve">` </w:t>
      </w:r>
      <w:r w:rsidR="00882E19">
        <w:rPr>
          <w:rFonts w:ascii="Lucida Sans" w:hAnsi="Lucida Sans"/>
          <w:b/>
        </w:rPr>
        <w:t xml:space="preserve">TEXT </w:t>
      </w:r>
      <w:r w:rsidRPr="002D365B">
        <w:rPr>
          <w:rFonts w:ascii="Lucida Sans" w:hAnsi="Lucida Sans"/>
          <w:b/>
        </w:rPr>
        <w:t>DEFAULT NULL</w:t>
      </w:r>
    </w:p>
    <w:p w14:paraId="3423D9FA" w14:textId="77777777" w:rsidR="002A7E3C" w:rsidRPr="002D365B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PRIMARY KEY (`ID`)</w:t>
      </w:r>
    </w:p>
    <w:p w14:paraId="5E6E1E3D" w14:textId="77777777" w:rsidR="002A7E3C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) </w:t>
      </w:r>
    </w:p>
    <w:p w14:paraId="578833BB" w14:textId="77777777" w:rsidR="009F7F63" w:rsidRPr="00E77301" w:rsidRDefault="009F7F63" w:rsidP="009F7F63">
      <w:pPr>
        <w:tabs>
          <w:tab w:val="left" w:pos="6255"/>
        </w:tabs>
        <w:rPr>
          <w:rFonts w:ascii="Lucida Sans" w:hAnsi="Lucida Sans"/>
        </w:rPr>
      </w:pPr>
    </w:p>
    <w:p w14:paraId="1F35802D" w14:textId="398B22A1" w:rsidR="00891B23" w:rsidRDefault="00891B23" w:rsidP="009F7F63">
      <w:pPr>
        <w:tabs>
          <w:tab w:val="left" w:pos="6255"/>
        </w:tabs>
        <w:rPr>
          <w:rFonts w:ascii="Lucida Sans" w:hAnsi="Lucida Sans"/>
        </w:rPr>
      </w:pPr>
      <w:r w:rsidRPr="00E77301">
        <w:rPr>
          <w:rFonts w:ascii="Lucida Sans" w:hAnsi="Lucida Sans"/>
        </w:rPr>
        <w:t>Create the table ‘Idos-</w:t>
      </w:r>
      <w:r w:rsidR="004C721A">
        <w:rPr>
          <w:rFonts w:ascii="Lucida Sans" w:hAnsi="Lucida Sans"/>
        </w:rPr>
        <w:t>Irn-Token</w:t>
      </w:r>
      <w:r w:rsidR="002A7E3C">
        <w:rPr>
          <w:rFonts w:ascii="Lucida Sans" w:hAnsi="Lucida Sans"/>
        </w:rPr>
        <w:t>`</w:t>
      </w:r>
      <w:r w:rsidRPr="00E77301">
        <w:rPr>
          <w:rFonts w:ascii="Lucida Sans" w:hAnsi="Lucida Sans"/>
        </w:rPr>
        <w:t>.</w:t>
      </w:r>
    </w:p>
    <w:p w14:paraId="6282FFC2" w14:textId="77777777" w:rsidR="002D365B" w:rsidRPr="002D365B" w:rsidRDefault="002D365B" w:rsidP="009F7F63">
      <w:pPr>
        <w:tabs>
          <w:tab w:val="left" w:pos="6255"/>
        </w:tabs>
        <w:rPr>
          <w:rFonts w:ascii="Lucida Sans" w:hAnsi="Lucida Sans"/>
          <w:b/>
          <w:sz w:val="32"/>
          <w:szCs w:val="32"/>
        </w:rPr>
      </w:pPr>
      <w:r w:rsidRPr="002D365B">
        <w:rPr>
          <w:rFonts w:ascii="Lucida Sans" w:hAnsi="Lucida Sans"/>
          <w:b/>
          <w:sz w:val="32"/>
          <w:szCs w:val="32"/>
        </w:rPr>
        <w:t>1)CREATE TABLE STATEMENT</w:t>
      </w:r>
    </w:p>
    <w:p w14:paraId="569AA545" w14:textId="29BC42A5" w:rsidR="002D365B" w:rsidRPr="002D365B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lastRenderedPageBreak/>
        <w:t>DROP TABLE IF EXISTS `</w:t>
      </w:r>
      <w:r w:rsidR="004C721A">
        <w:rPr>
          <w:rFonts w:ascii="Lucida Sans" w:hAnsi="Lucida Sans"/>
          <w:b/>
        </w:rPr>
        <w:t>idos_irn_token</w:t>
      </w:r>
      <w:r w:rsidR="004C721A" w:rsidRPr="002D365B">
        <w:rPr>
          <w:rFonts w:ascii="Lucida Sans" w:hAnsi="Lucida Sans"/>
          <w:b/>
        </w:rPr>
        <w:t xml:space="preserve"> </w:t>
      </w:r>
      <w:r w:rsidRPr="002D365B">
        <w:rPr>
          <w:rFonts w:ascii="Lucida Sans" w:hAnsi="Lucida Sans"/>
          <w:b/>
        </w:rPr>
        <w:t>`;</w:t>
      </w:r>
    </w:p>
    <w:p w14:paraId="05C32236" w14:textId="36558AB6" w:rsidR="002D365B" w:rsidRPr="002D365B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>CREATE TABLE `</w:t>
      </w:r>
      <w:r w:rsidR="00A0371D" w:rsidRPr="00A0371D">
        <w:rPr>
          <w:rFonts w:ascii="Lucida Sans" w:hAnsi="Lucida Sans"/>
          <w:b/>
        </w:rPr>
        <w:t xml:space="preserve"> </w:t>
      </w:r>
      <w:r w:rsidR="00A0371D">
        <w:rPr>
          <w:rFonts w:ascii="Lucida Sans" w:hAnsi="Lucida Sans"/>
          <w:b/>
        </w:rPr>
        <w:t>idos_irn_token</w:t>
      </w:r>
      <w:r w:rsidR="00A0371D" w:rsidRPr="002D365B">
        <w:rPr>
          <w:rFonts w:ascii="Lucida Sans" w:hAnsi="Lucida Sans"/>
          <w:b/>
        </w:rPr>
        <w:t xml:space="preserve"> </w:t>
      </w:r>
      <w:r w:rsidRPr="002D365B">
        <w:rPr>
          <w:rFonts w:ascii="Lucida Sans" w:hAnsi="Lucida Sans"/>
          <w:b/>
        </w:rPr>
        <w:t>` (</w:t>
      </w:r>
    </w:p>
    <w:p w14:paraId="2A041270" w14:textId="089BD6EA" w:rsidR="002D365B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`ID` bigint(20) NOT NULL AUTO_INCREMENT,</w:t>
      </w:r>
    </w:p>
    <w:p w14:paraId="3BF01515" w14:textId="77777777" w:rsidR="002A7E3C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 `CREATED_AT` DATETIME DEFAULT NULL,</w:t>
      </w:r>
    </w:p>
    <w:p w14:paraId="218D93F5" w14:textId="61A5EC58" w:rsidR="002A7E3C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 `</w:t>
      </w:r>
      <w:r w:rsidRPr="002A7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Lucida Sans" w:hAnsi="Lucida Sans"/>
          <w:b/>
        </w:rPr>
        <w:t>CREATED</w:t>
      </w:r>
      <w:r w:rsidRPr="002A7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</w:t>
      </w:r>
      <w:r w:rsidRPr="002A7E3C">
        <w:rPr>
          <w:rFonts w:ascii="Lucida Sans" w:hAnsi="Lucida Sans"/>
          <w:b/>
        </w:rPr>
        <w:t xml:space="preserve"> </w:t>
      </w:r>
      <w:r>
        <w:rPr>
          <w:rFonts w:ascii="Lucida Sans" w:hAnsi="Lucida Sans"/>
          <w:b/>
        </w:rPr>
        <w:t>BY` int(11) DEFAULT NULL,</w:t>
      </w:r>
    </w:p>
    <w:p w14:paraId="659FECB3" w14:textId="25EBA019" w:rsidR="002A7E3C" w:rsidRDefault="002A7E3C" w:rsidP="002A7E3C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 `MODIFIED_AT` DATETIME DEFAULT NULL,</w:t>
      </w:r>
    </w:p>
    <w:p w14:paraId="5D9080AF" w14:textId="0BE486FE" w:rsidR="002A7E3C" w:rsidRPr="002D365B" w:rsidRDefault="002A7E3C" w:rsidP="002D365B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 `MODIFIED_BY` int(11) DEFAULT NULL,</w:t>
      </w:r>
    </w:p>
    <w:p w14:paraId="79441B97" w14:textId="713C6831" w:rsidR="002D365B" w:rsidRPr="002D365B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</w:t>
      </w:r>
      <w:r w:rsidR="004C721A" w:rsidRPr="002D365B" w:rsidDel="004C721A">
        <w:rPr>
          <w:rFonts w:ascii="Lucida Sans" w:hAnsi="Lucida Sans"/>
          <w:b/>
        </w:rPr>
        <w:t xml:space="preserve"> </w:t>
      </w:r>
      <w:r w:rsidR="004C721A">
        <w:rPr>
          <w:rFonts w:ascii="Lucida Sans" w:hAnsi="Lucida Sans"/>
          <w:b/>
        </w:rPr>
        <w:t>BRANCH_ID</w:t>
      </w:r>
      <w:r w:rsidRPr="002D365B">
        <w:rPr>
          <w:rFonts w:ascii="Lucida Sans" w:hAnsi="Lucida Sans"/>
          <w:b/>
        </w:rPr>
        <w:t xml:space="preserve">` </w:t>
      </w:r>
      <w:r w:rsidR="004C721A">
        <w:rPr>
          <w:rFonts w:ascii="Lucida Sans" w:hAnsi="Lucida Sans"/>
          <w:b/>
        </w:rPr>
        <w:t xml:space="preserve">bigint(20) </w:t>
      </w:r>
      <w:r w:rsidRPr="002D365B">
        <w:rPr>
          <w:rFonts w:ascii="Lucida Sans" w:hAnsi="Lucida Sans"/>
          <w:b/>
        </w:rPr>
        <w:t>DEFAULT NULL,</w:t>
      </w:r>
    </w:p>
    <w:p w14:paraId="44E365F1" w14:textId="4FFB5A2F" w:rsidR="002D365B" w:rsidRPr="002D365B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</w:t>
      </w:r>
      <w:r w:rsidR="004C721A" w:rsidRPr="002D365B" w:rsidDel="004C721A">
        <w:rPr>
          <w:rFonts w:ascii="Lucida Sans" w:hAnsi="Lucida Sans"/>
          <w:b/>
        </w:rPr>
        <w:t xml:space="preserve"> </w:t>
      </w:r>
      <w:r w:rsidR="004C721A">
        <w:rPr>
          <w:rFonts w:ascii="Lucida Sans" w:hAnsi="Lucida Sans"/>
          <w:b/>
        </w:rPr>
        <w:t>GSTIN</w:t>
      </w:r>
      <w:r w:rsidRPr="002D365B">
        <w:rPr>
          <w:rFonts w:ascii="Lucida Sans" w:hAnsi="Lucida Sans"/>
          <w:b/>
        </w:rPr>
        <w:t xml:space="preserve">` </w:t>
      </w:r>
      <w:r w:rsidR="004C721A">
        <w:rPr>
          <w:rFonts w:ascii="Lucida Sans" w:hAnsi="Lucida Sans"/>
          <w:b/>
        </w:rPr>
        <w:t>VARCHAR</w:t>
      </w:r>
      <w:r w:rsidRPr="002D365B">
        <w:rPr>
          <w:rFonts w:ascii="Lucida Sans" w:hAnsi="Lucida Sans"/>
          <w:b/>
        </w:rPr>
        <w:t>(</w:t>
      </w:r>
      <w:r w:rsidR="004C721A">
        <w:rPr>
          <w:rFonts w:ascii="Lucida Sans" w:hAnsi="Lucida Sans"/>
          <w:b/>
        </w:rPr>
        <w:t>15</w:t>
      </w:r>
      <w:r w:rsidRPr="002D365B">
        <w:rPr>
          <w:rFonts w:ascii="Lucida Sans" w:hAnsi="Lucida Sans"/>
          <w:b/>
        </w:rPr>
        <w:t>) DEFAULT NULL,</w:t>
      </w:r>
    </w:p>
    <w:p w14:paraId="62CAB294" w14:textId="6BB981E6" w:rsidR="002D365B" w:rsidRPr="002D365B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</w:t>
      </w:r>
      <w:r w:rsidR="004C721A" w:rsidRPr="002D365B" w:rsidDel="004C721A">
        <w:rPr>
          <w:rFonts w:ascii="Lucida Sans" w:hAnsi="Lucida Sans"/>
          <w:b/>
        </w:rPr>
        <w:t xml:space="preserve"> </w:t>
      </w:r>
      <w:r w:rsidR="004C721A">
        <w:rPr>
          <w:rFonts w:ascii="Lucida Sans" w:hAnsi="Lucida Sans"/>
          <w:b/>
        </w:rPr>
        <w:t>CLIENT</w:t>
      </w:r>
      <w:r w:rsidR="004C721A">
        <w:rPr>
          <w:rFonts w:ascii="Lucida Sans" w:hAnsi="Lucida Sans"/>
          <w:b/>
          <w:lang w:val="en-US"/>
        </w:rPr>
        <w:t>_ID</w:t>
      </w:r>
      <w:r w:rsidRPr="002D365B">
        <w:rPr>
          <w:rFonts w:ascii="Lucida Sans" w:hAnsi="Lucida Sans"/>
          <w:b/>
        </w:rPr>
        <w:t xml:space="preserve">` </w:t>
      </w:r>
      <w:r w:rsidR="004C721A">
        <w:rPr>
          <w:rFonts w:ascii="Lucida Sans" w:hAnsi="Lucida Sans"/>
          <w:b/>
        </w:rPr>
        <w:t>VARCHAR(255)</w:t>
      </w:r>
      <w:r w:rsidR="004C721A" w:rsidRPr="002D365B">
        <w:rPr>
          <w:rFonts w:ascii="Lucida Sans" w:hAnsi="Lucida Sans"/>
          <w:b/>
        </w:rPr>
        <w:t xml:space="preserve"> </w:t>
      </w:r>
      <w:r w:rsidRPr="002D365B">
        <w:rPr>
          <w:rFonts w:ascii="Lucida Sans" w:hAnsi="Lucida Sans"/>
          <w:b/>
        </w:rPr>
        <w:t>DEFAULT NULL,</w:t>
      </w:r>
    </w:p>
    <w:p w14:paraId="1531C46A" w14:textId="3641C36E" w:rsidR="002D365B" w:rsidRPr="002D365B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</w:t>
      </w:r>
      <w:r w:rsidR="004C721A">
        <w:rPr>
          <w:rFonts w:ascii="Lucida Sans" w:hAnsi="Lucida Sans"/>
          <w:b/>
        </w:rPr>
        <w:t>CLIENT_SECRET</w:t>
      </w:r>
      <w:r w:rsidRPr="002D365B">
        <w:rPr>
          <w:rFonts w:ascii="Lucida Sans" w:hAnsi="Lucida Sans"/>
          <w:b/>
        </w:rPr>
        <w:t xml:space="preserve">` </w:t>
      </w:r>
      <w:r w:rsidR="004C721A" w:rsidRPr="004C721A">
        <w:rPr>
          <w:rFonts w:ascii="Lucida Sans" w:hAnsi="Lucida Sans"/>
          <w:b/>
        </w:rPr>
        <w:t xml:space="preserve"> </w:t>
      </w:r>
      <w:r w:rsidR="004C721A">
        <w:rPr>
          <w:rFonts w:ascii="Lucida Sans" w:hAnsi="Lucida Sans"/>
          <w:b/>
        </w:rPr>
        <w:t>VARCHAR(255)</w:t>
      </w:r>
      <w:r w:rsidR="004C721A" w:rsidRPr="002D365B">
        <w:rPr>
          <w:rFonts w:ascii="Lucida Sans" w:hAnsi="Lucida Sans"/>
          <w:b/>
        </w:rPr>
        <w:t xml:space="preserve"> </w:t>
      </w:r>
      <w:r w:rsidRPr="002D365B">
        <w:rPr>
          <w:rFonts w:ascii="Lucida Sans" w:hAnsi="Lucida Sans"/>
          <w:b/>
        </w:rPr>
        <w:t xml:space="preserve"> DEFAULT NULL,</w:t>
      </w:r>
    </w:p>
    <w:p w14:paraId="1BCD553A" w14:textId="41FC0474" w:rsidR="004C721A" w:rsidRDefault="002D365B" w:rsidP="004C721A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`</w:t>
      </w:r>
      <w:r w:rsidR="004C721A" w:rsidRPr="002D365B" w:rsidDel="004C721A">
        <w:rPr>
          <w:rFonts w:ascii="Lucida Sans" w:hAnsi="Lucida Sans"/>
          <w:b/>
        </w:rPr>
        <w:t xml:space="preserve"> </w:t>
      </w:r>
      <w:r w:rsidR="004C721A">
        <w:rPr>
          <w:rFonts w:ascii="Lucida Sans" w:hAnsi="Lucida Sans"/>
          <w:b/>
        </w:rPr>
        <w:t>AUTH_TOKEN` VARCHAR(255)</w:t>
      </w:r>
      <w:r w:rsidR="004C721A" w:rsidRPr="002D365B">
        <w:rPr>
          <w:rFonts w:ascii="Lucida Sans" w:hAnsi="Lucida Sans"/>
          <w:b/>
        </w:rPr>
        <w:t xml:space="preserve"> </w:t>
      </w:r>
      <w:r w:rsidRPr="002D365B">
        <w:rPr>
          <w:rFonts w:ascii="Lucida Sans" w:hAnsi="Lucida Sans"/>
          <w:b/>
        </w:rPr>
        <w:t>DEFAULT NULL</w:t>
      </w:r>
      <w:r w:rsidR="004C721A">
        <w:rPr>
          <w:rFonts w:ascii="Lucida Sans" w:hAnsi="Lucida Sans"/>
          <w:b/>
        </w:rPr>
        <w:t>,</w:t>
      </w:r>
    </w:p>
    <w:p w14:paraId="757A6E85" w14:textId="4E4AB0C1" w:rsidR="002D365B" w:rsidRPr="002D365B" w:rsidRDefault="004C721A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  `TOKEN_EXPIRY` DATETIME DEFAULT NULL</w:t>
      </w:r>
      <w:r w:rsidR="002A7E3C">
        <w:rPr>
          <w:rFonts w:ascii="Lucida Sans" w:hAnsi="Lucida Sans"/>
          <w:b/>
        </w:rPr>
        <w:t>,</w:t>
      </w:r>
    </w:p>
    <w:p w14:paraId="74EED4DB" w14:textId="77777777" w:rsidR="002D365B" w:rsidRPr="002D365B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  PRIMARY KEY (`ID`)</w:t>
      </w:r>
    </w:p>
    <w:p w14:paraId="14A926A0" w14:textId="226BCE4E" w:rsidR="00A0371D" w:rsidRDefault="002D365B" w:rsidP="002D365B">
      <w:pPr>
        <w:tabs>
          <w:tab w:val="left" w:pos="6255"/>
        </w:tabs>
        <w:rPr>
          <w:rFonts w:ascii="Lucida Sans" w:hAnsi="Lucida Sans"/>
          <w:b/>
        </w:rPr>
      </w:pPr>
      <w:r w:rsidRPr="002D365B">
        <w:rPr>
          <w:rFonts w:ascii="Lucida Sans" w:hAnsi="Lucida Sans"/>
          <w:b/>
        </w:rPr>
        <w:t xml:space="preserve">) </w:t>
      </w:r>
    </w:p>
    <w:p w14:paraId="3B0411C0" w14:textId="3513C095" w:rsidR="00A0371D" w:rsidRDefault="00A0371D" w:rsidP="00A0371D">
      <w:pPr>
        <w:tabs>
          <w:tab w:val="left" w:pos="6255"/>
        </w:tabs>
        <w:rPr>
          <w:rFonts w:ascii="Lucida Sans" w:hAnsi="Lucida Sans"/>
          <w:b/>
          <w:sz w:val="32"/>
          <w:szCs w:val="32"/>
        </w:rPr>
      </w:pPr>
      <w:r>
        <w:rPr>
          <w:rFonts w:ascii="Lucida Sans" w:hAnsi="Lucida Sans"/>
          <w:b/>
          <w:sz w:val="32"/>
          <w:szCs w:val="32"/>
        </w:rPr>
        <w:t>2</w:t>
      </w:r>
      <w:r w:rsidRPr="002D365B">
        <w:rPr>
          <w:rFonts w:ascii="Lucida Sans" w:hAnsi="Lucida Sans"/>
          <w:b/>
          <w:sz w:val="32"/>
          <w:szCs w:val="32"/>
        </w:rPr>
        <w:t>)</w:t>
      </w:r>
      <w:r>
        <w:rPr>
          <w:rFonts w:ascii="Lucida Sans" w:hAnsi="Lucida Sans"/>
          <w:b/>
          <w:sz w:val="32"/>
          <w:szCs w:val="32"/>
        </w:rPr>
        <w:t xml:space="preserve"> Organisation table change</w:t>
      </w:r>
    </w:p>
    <w:p w14:paraId="6F5CB4FA" w14:textId="02694D6D" w:rsidR="00A0371D" w:rsidRPr="002D365B" w:rsidRDefault="00A0371D" w:rsidP="00A0371D">
      <w:pPr>
        <w:tabs>
          <w:tab w:val="left" w:pos="6255"/>
        </w:tabs>
        <w:rPr>
          <w:rFonts w:ascii="Lucida Sans" w:hAnsi="Lucida Sans"/>
          <w:b/>
        </w:rPr>
      </w:pPr>
      <w:r>
        <w:rPr>
          <w:rFonts w:ascii="Lucida Sans" w:hAnsi="Lucida Sans"/>
          <w:b/>
        </w:rPr>
        <w:t>A new field ( e_invoice_needed or similar) should be introduced in order to track if the organisation needs e-invoice or not.</w:t>
      </w:r>
    </w:p>
    <w:p w14:paraId="5BB5B8DE" w14:textId="5D1F77BA" w:rsidR="002D365B" w:rsidRPr="002D365B" w:rsidRDefault="002D365B">
      <w:pPr>
        <w:tabs>
          <w:tab w:val="left" w:pos="6255"/>
        </w:tabs>
        <w:rPr>
          <w:rFonts w:ascii="Lucida Sans" w:hAnsi="Lucida Sans"/>
          <w:b/>
        </w:rPr>
      </w:pPr>
    </w:p>
    <w:p w14:paraId="65821249" w14:textId="77777777" w:rsidR="00E77301" w:rsidRPr="00E77301" w:rsidRDefault="00E77301" w:rsidP="009F7F63">
      <w:pPr>
        <w:tabs>
          <w:tab w:val="left" w:pos="6255"/>
        </w:tabs>
        <w:rPr>
          <w:rFonts w:ascii="Lucida Sans" w:hAnsi="Lucida Sans"/>
        </w:rPr>
      </w:pPr>
    </w:p>
    <w:p w14:paraId="79D9E903" w14:textId="615EE87C" w:rsidR="00624BBA" w:rsidRPr="00E77301" w:rsidRDefault="000325BB">
      <w:pPr>
        <w:tabs>
          <w:tab w:val="left" w:pos="6255"/>
        </w:tabs>
        <w:rPr>
          <w:rFonts w:ascii="Lucida Sans" w:hAnsi="Lucida Sans"/>
        </w:rPr>
      </w:pPr>
      <w:r w:rsidRPr="00E77301">
        <w:rPr>
          <w:rFonts w:ascii="Lucida Sans" w:hAnsi="Lucida Sans"/>
          <w:b/>
          <w:sz w:val="28"/>
          <w:szCs w:val="28"/>
          <w:u w:val="single"/>
        </w:rPr>
        <w:t>UI/UX changes</w:t>
      </w:r>
      <w:r w:rsidR="00E77301">
        <w:rPr>
          <w:rFonts w:ascii="Lucida Sans" w:hAnsi="Lucida Sans"/>
          <w:b/>
          <w:sz w:val="28"/>
          <w:szCs w:val="28"/>
          <w:u w:val="single"/>
        </w:rPr>
        <w:t>:</w:t>
      </w:r>
      <w:r w:rsidR="00624BBA" w:rsidRPr="00E77301">
        <w:rPr>
          <w:rFonts w:ascii="Lucida Sans" w:hAnsi="Lucida Sans"/>
        </w:rPr>
        <w:t xml:space="preserve"> </w:t>
      </w:r>
    </w:p>
    <w:p w14:paraId="37CD23C2" w14:textId="7631D0D3" w:rsidR="00624BBA" w:rsidRPr="00E77301" w:rsidRDefault="008528B8" w:rsidP="00D47561">
      <w:r>
        <w:t>-</w:t>
      </w:r>
      <w:r w:rsidR="003957B7">
        <w:t xml:space="preserve"> A new checkbox should be implemented, so users can decide if they need this additional E-Invoice system, or not.</w:t>
      </w:r>
    </w:p>
    <w:p w14:paraId="53E19321" w14:textId="77777777" w:rsidR="00624BBA" w:rsidRPr="00891B23" w:rsidRDefault="00624BBA" w:rsidP="009F7F63">
      <w:pPr>
        <w:tabs>
          <w:tab w:val="left" w:pos="6255"/>
        </w:tabs>
        <w:rPr>
          <w:rFonts w:ascii="Lucida Sans" w:hAnsi="Lucida Sans"/>
          <w:sz w:val="32"/>
          <w:szCs w:val="32"/>
        </w:rPr>
      </w:pPr>
    </w:p>
    <w:p w14:paraId="0FD64809" w14:textId="77777777" w:rsidR="00074FC1" w:rsidRPr="000325BB" w:rsidRDefault="00074FC1" w:rsidP="009F7F63">
      <w:pPr>
        <w:tabs>
          <w:tab w:val="left" w:pos="6255"/>
        </w:tabs>
        <w:rPr>
          <w:rFonts w:ascii="Lucida Sans" w:hAnsi="Lucida Sans"/>
          <w:sz w:val="32"/>
          <w:szCs w:val="32"/>
          <w:u w:val="single"/>
        </w:rPr>
      </w:pPr>
      <w:r>
        <w:rPr>
          <w:rFonts w:ascii="Lucida Sans" w:hAnsi="Lucida Sans"/>
          <w:sz w:val="32"/>
          <w:szCs w:val="32"/>
          <w:u w:val="single"/>
        </w:rPr>
        <w:t>-------------------------------------END------------------------------------------------</w:t>
      </w:r>
    </w:p>
    <w:sectPr w:rsidR="00074FC1" w:rsidRPr="000325BB" w:rsidSect="008B1403">
      <w:headerReference w:type="default" r:id="rId8"/>
      <w:pgSz w:w="11906" w:h="16838"/>
      <w:pgMar w:top="1440" w:right="1440" w:bottom="1440" w:left="9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8D3B1" w14:textId="77777777" w:rsidR="009C2241" w:rsidRDefault="009C2241" w:rsidP="008B1403">
      <w:pPr>
        <w:spacing w:after="0" w:line="240" w:lineRule="auto"/>
      </w:pPr>
      <w:r>
        <w:separator/>
      </w:r>
    </w:p>
  </w:endnote>
  <w:endnote w:type="continuationSeparator" w:id="0">
    <w:p w14:paraId="14BC284B" w14:textId="77777777" w:rsidR="009C2241" w:rsidRDefault="009C2241" w:rsidP="008B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for KPMG">
    <w:altName w:val="Cambria"/>
    <w:charset w:val="00"/>
    <w:family w:val="swiss"/>
    <w:pitch w:val="variable"/>
    <w:sig w:usb0="800002AF" w:usb1="5000204A" w:usb2="00000000" w:usb3="00000000" w:csb0="0000009F" w:csb1="00000000"/>
  </w:font>
  <w:font w:name="Univers 45 Light">
    <w:altName w:val="Cambria"/>
    <w:charset w:val="00"/>
    <w:family w:val="auto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29732" w14:textId="77777777" w:rsidR="009C2241" w:rsidRDefault="009C2241" w:rsidP="008B1403">
      <w:pPr>
        <w:spacing w:after="0" w:line="240" w:lineRule="auto"/>
      </w:pPr>
      <w:r>
        <w:separator/>
      </w:r>
    </w:p>
  </w:footnote>
  <w:footnote w:type="continuationSeparator" w:id="0">
    <w:p w14:paraId="305C1FBD" w14:textId="77777777" w:rsidR="009C2241" w:rsidRDefault="009C2241" w:rsidP="008B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3E70" w14:textId="77777777" w:rsidR="008B1403" w:rsidRDefault="008B1403">
    <w:pPr>
      <w:pStyle w:val="Header"/>
    </w:pPr>
    <w:r>
      <w:rPr>
        <w:noProof/>
        <w:lang w:val="en-US"/>
      </w:rPr>
      <w:drawing>
        <wp:inline distT="0" distB="0" distL="0" distR="0" wp14:anchorId="3536EE88" wp14:editId="1769B837">
          <wp:extent cx="390525" cy="417579"/>
          <wp:effectExtent l="0" t="0" r="0" b="190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DOS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690" cy="4295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57E"/>
    <w:multiLevelType w:val="hybridMultilevel"/>
    <w:tmpl w:val="FB4C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6795"/>
    <w:multiLevelType w:val="hybridMultilevel"/>
    <w:tmpl w:val="500417A4"/>
    <w:lvl w:ilvl="0" w:tplc="697E7E4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59AB"/>
    <w:multiLevelType w:val="hybridMultilevel"/>
    <w:tmpl w:val="641057BC"/>
    <w:lvl w:ilvl="0" w:tplc="55341F8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6DF2"/>
    <w:multiLevelType w:val="hybridMultilevel"/>
    <w:tmpl w:val="FB4C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99A"/>
    <w:multiLevelType w:val="hybridMultilevel"/>
    <w:tmpl w:val="3E940D28"/>
    <w:lvl w:ilvl="0" w:tplc="11E0FF3C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92F08"/>
    <w:multiLevelType w:val="hybridMultilevel"/>
    <w:tmpl w:val="3A5086FC"/>
    <w:lvl w:ilvl="0" w:tplc="0ED8CEF6">
      <w:start w:val="1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73AEC"/>
    <w:multiLevelType w:val="hybridMultilevel"/>
    <w:tmpl w:val="8BFA9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03"/>
    <w:rsid w:val="000325BB"/>
    <w:rsid w:val="00074FC1"/>
    <w:rsid w:val="00083C89"/>
    <w:rsid w:val="000E5617"/>
    <w:rsid w:val="000E59C4"/>
    <w:rsid w:val="00107211"/>
    <w:rsid w:val="001C40B5"/>
    <w:rsid w:val="002035FC"/>
    <w:rsid w:val="00213115"/>
    <w:rsid w:val="00224904"/>
    <w:rsid w:val="002A7E3C"/>
    <w:rsid w:val="002B3D1A"/>
    <w:rsid w:val="002D365B"/>
    <w:rsid w:val="003327D1"/>
    <w:rsid w:val="003823EC"/>
    <w:rsid w:val="003901C5"/>
    <w:rsid w:val="003957B7"/>
    <w:rsid w:val="003F0C6F"/>
    <w:rsid w:val="0044151E"/>
    <w:rsid w:val="004557A0"/>
    <w:rsid w:val="0049516C"/>
    <w:rsid w:val="004C721A"/>
    <w:rsid w:val="004D21D1"/>
    <w:rsid w:val="004D2656"/>
    <w:rsid w:val="005250EB"/>
    <w:rsid w:val="00535C38"/>
    <w:rsid w:val="005E29BD"/>
    <w:rsid w:val="00624BBA"/>
    <w:rsid w:val="00651300"/>
    <w:rsid w:val="00782BAD"/>
    <w:rsid w:val="00797D09"/>
    <w:rsid w:val="007F7710"/>
    <w:rsid w:val="008128E8"/>
    <w:rsid w:val="00832758"/>
    <w:rsid w:val="0084244E"/>
    <w:rsid w:val="008528B8"/>
    <w:rsid w:val="008725D9"/>
    <w:rsid w:val="00882E19"/>
    <w:rsid w:val="00891B23"/>
    <w:rsid w:val="008A5E3B"/>
    <w:rsid w:val="008B1403"/>
    <w:rsid w:val="00917883"/>
    <w:rsid w:val="00986539"/>
    <w:rsid w:val="009A7227"/>
    <w:rsid w:val="009B43D1"/>
    <w:rsid w:val="009C2241"/>
    <w:rsid w:val="009E0D20"/>
    <w:rsid w:val="009E2A4B"/>
    <w:rsid w:val="009E74A4"/>
    <w:rsid w:val="009F7F63"/>
    <w:rsid w:val="00A0371D"/>
    <w:rsid w:val="00A25C19"/>
    <w:rsid w:val="00A54526"/>
    <w:rsid w:val="00A642C7"/>
    <w:rsid w:val="00B173B0"/>
    <w:rsid w:val="00B411E7"/>
    <w:rsid w:val="00B42A2D"/>
    <w:rsid w:val="00B54F7F"/>
    <w:rsid w:val="00B64F68"/>
    <w:rsid w:val="00BA773F"/>
    <w:rsid w:val="00BB41F5"/>
    <w:rsid w:val="00BC36D8"/>
    <w:rsid w:val="00C0538B"/>
    <w:rsid w:val="00C35771"/>
    <w:rsid w:val="00C36C3C"/>
    <w:rsid w:val="00C958CA"/>
    <w:rsid w:val="00CA1CEC"/>
    <w:rsid w:val="00CD472F"/>
    <w:rsid w:val="00D16AED"/>
    <w:rsid w:val="00D2630D"/>
    <w:rsid w:val="00D306DE"/>
    <w:rsid w:val="00D47561"/>
    <w:rsid w:val="00D54C01"/>
    <w:rsid w:val="00D66D0D"/>
    <w:rsid w:val="00D66FF9"/>
    <w:rsid w:val="00E07D92"/>
    <w:rsid w:val="00E348F1"/>
    <w:rsid w:val="00E367AF"/>
    <w:rsid w:val="00E77301"/>
    <w:rsid w:val="00EA49C9"/>
    <w:rsid w:val="00EC7F87"/>
    <w:rsid w:val="00ED51EE"/>
    <w:rsid w:val="00F02BBC"/>
    <w:rsid w:val="00F420AB"/>
    <w:rsid w:val="00F71A31"/>
    <w:rsid w:val="00F9510D"/>
    <w:rsid w:val="00FC1CC0"/>
    <w:rsid w:val="00FE5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1B22C"/>
  <w15:docId w15:val="{E895A59E-862B-480E-B5AB-03EE78E9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03"/>
  </w:style>
  <w:style w:type="paragraph" w:styleId="Footer">
    <w:name w:val="footer"/>
    <w:basedOn w:val="Normal"/>
    <w:link w:val="FooterChar"/>
    <w:uiPriority w:val="99"/>
    <w:unhideWhenUsed/>
    <w:rsid w:val="008B1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03"/>
  </w:style>
  <w:style w:type="paragraph" w:styleId="BalloonText">
    <w:name w:val="Balloon Text"/>
    <w:basedOn w:val="Normal"/>
    <w:link w:val="BalloonTextChar"/>
    <w:uiPriority w:val="99"/>
    <w:semiHidden/>
    <w:unhideWhenUsed/>
    <w:rsid w:val="008B1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03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B1403"/>
    <w:pPr>
      <w:widowControl w:val="0"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DDA9C-6D32-44CC-8842-CC14BE7D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17</cp:revision>
  <dcterms:created xsi:type="dcterms:W3CDTF">2021-01-28T11:56:00Z</dcterms:created>
  <dcterms:modified xsi:type="dcterms:W3CDTF">2021-01-28T12:05:00Z</dcterms:modified>
</cp:coreProperties>
</file>